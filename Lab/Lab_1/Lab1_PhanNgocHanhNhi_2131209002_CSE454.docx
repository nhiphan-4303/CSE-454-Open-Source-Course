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BFBC" w14:textId="4A00CD72" w:rsidR="00007358" w:rsidRDefault="00007358" w:rsidP="00007358">
      <w:pPr>
        <w:rPr>
          <w:ins w:id="3" w:author="Hanh Nhi" w:date="2024-10-14T08:22:00Z" w16du:dateUtc="2024-10-14T01:22:00Z"/>
          <w:lang w:val="vi-VN"/>
        </w:rPr>
      </w:pPr>
      <w:ins w:id="4" w:author="Hanh Nhi" w:date="2024-10-14T08:22:00Z" w16du:dateUtc="2024-10-14T01:22:00Z">
        <w:r>
          <w:rPr>
            <w:lang w:val="vi-VN"/>
          </w:rPr>
          <w:t>Tên: Phan Ngọc Hạnh Nhi</w:t>
        </w:r>
      </w:ins>
    </w:p>
    <w:p w14:paraId="0D9ADE12" w14:textId="1A40F44C" w:rsidR="00007358" w:rsidRDefault="00007358">
      <w:pPr>
        <w:rPr>
          <w:ins w:id="5" w:author="Hanh Nhi" w:date="2024-10-14T08:22:00Z" w16du:dateUtc="2024-10-14T01:22:00Z"/>
          <w:lang w:val="vi-VN"/>
        </w:rPr>
        <w:pPrChange w:id="6" w:author="Hanh Nhi" w:date="2024-10-14T08:22:00Z" w16du:dateUtc="2024-10-14T01:22:00Z">
          <w:pPr>
            <w:pStyle w:val="Title"/>
            <w:jc w:val="center"/>
          </w:pPr>
        </w:pPrChange>
      </w:pPr>
      <w:ins w:id="7" w:author="Hanh Nhi" w:date="2024-10-14T08:22:00Z" w16du:dateUtc="2024-10-14T01:22:00Z">
        <w:r>
          <w:rPr>
            <w:lang w:val="vi-VN"/>
          </w:rPr>
          <w:t>MSSV: 2131209002</w:t>
        </w:r>
      </w:ins>
    </w:p>
    <w:p w14:paraId="4C513F3F" w14:textId="50FD4E1A" w:rsidR="00007358" w:rsidRDefault="00007358" w:rsidP="00007358">
      <w:pPr>
        <w:pStyle w:val="Title"/>
        <w:jc w:val="center"/>
        <w:rPr>
          <w:ins w:id="8" w:author="Hanh Nhi" w:date="2024-10-14T08:22:00Z" w16du:dateUtc="2024-10-14T01:22:00Z"/>
          <w:rFonts w:cs="Times New Roman"/>
          <w:lang w:val="vi-VN"/>
        </w:rPr>
      </w:pPr>
      <w:r w:rsidRPr="00007358">
        <w:rPr>
          <w:rFonts w:cs="Times New Roman"/>
          <w:lang w:val="vi-VN"/>
        </w:rPr>
        <w:t>Lab 1</w:t>
      </w:r>
    </w:p>
    <w:p w14:paraId="655AB8A7" w14:textId="438208BA" w:rsidR="00007358" w:rsidRPr="008F6CF0" w:rsidRDefault="008F6CF0">
      <w:pPr>
        <w:pStyle w:val="Heading1"/>
        <w:numPr>
          <w:ilvl w:val="0"/>
          <w:numId w:val="1"/>
        </w:numPr>
        <w:rPr>
          <w:ins w:id="9" w:author="Hanh Nhi" w:date="2024-10-14T08:24:00Z" w16du:dateUtc="2024-10-14T01:24:00Z"/>
          <w:rPrChange w:id="10" w:author="Hanh Nhi" w:date="2024-10-14T08:28:00Z" w16du:dateUtc="2024-10-14T01:28:00Z">
            <w:rPr>
              <w:ins w:id="11" w:author="Hanh Nhi" w:date="2024-10-14T08:24:00Z" w16du:dateUtc="2024-10-14T01:24:00Z"/>
              <w:lang w:val="vi-VN"/>
            </w:rPr>
          </w:rPrChange>
        </w:rPr>
        <w:pPrChange w:id="12" w:author="Hanh Nhi" w:date="2024-10-14T08:28:00Z" w16du:dateUtc="2024-10-14T01:28:00Z">
          <w:pPr>
            <w:pStyle w:val="ListParagraph"/>
            <w:numPr>
              <w:numId w:val="1"/>
            </w:numPr>
            <w:ind w:hanging="360"/>
          </w:pPr>
        </w:pPrChange>
      </w:pPr>
      <w:ins w:id="13" w:author="Hanh Nhi" w:date="2024-10-14T08:24:00Z">
        <w:r w:rsidRPr="008F6CF0">
          <w:t>Ubuntu 24.04 Server</w:t>
        </w:r>
      </w:ins>
    </w:p>
    <w:p w14:paraId="6E70ACE0" w14:textId="3E4B4705" w:rsidR="008F6CF0" w:rsidRDefault="008F6CF0">
      <w:pPr>
        <w:pStyle w:val="Heading1"/>
        <w:numPr>
          <w:ilvl w:val="0"/>
          <w:numId w:val="1"/>
        </w:numPr>
        <w:rPr>
          <w:ins w:id="14" w:author="Hanh Nhi" w:date="2024-10-14T08:24:00Z" w16du:dateUtc="2024-10-14T01:24:00Z"/>
          <w:lang w:val="vi-VN"/>
        </w:rPr>
        <w:pPrChange w:id="15" w:author="Hanh Nhi" w:date="2024-10-14T08:28:00Z" w16du:dateUtc="2024-10-14T01:28:00Z">
          <w:pPr>
            <w:pStyle w:val="ListParagraph"/>
            <w:numPr>
              <w:numId w:val="1"/>
            </w:numPr>
            <w:ind w:hanging="360"/>
          </w:pPr>
        </w:pPrChange>
      </w:pPr>
      <w:ins w:id="16" w:author="Hanh Nhi" w:date="2024-10-14T08:24:00Z">
        <w:r w:rsidRPr="008F6CF0">
          <w:t>Command line and Shell script</w:t>
        </w:r>
      </w:ins>
    </w:p>
    <w:p w14:paraId="210D372E" w14:textId="65730580" w:rsidR="008F6CF0" w:rsidRDefault="008F6CF0">
      <w:pPr>
        <w:pStyle w:val="Heading2"/>
        <w:numPr>
          <w:ilvl w:val="0"/>
          <w:numId w:val="5"/>
        </w:numPr>
        <w:rPr>
          <w:ins w:id="17" w:author="Hanh Nhi" w:date="2024-10-14T08:24:00Z" w16du:dateUtc="2024-10-14T01:24:00Z"/>
          <w:lang w:val="vi-VN"/>
        </w:rPr>
        <w:pPrChange w:id="18" w:author="Hanh Nhi" w:date="2024-10-14T08:29:00Z" w16du:dateUtc="2024-10-14T01:29:00Z">
          <w:pPr>
            <w:pStyle w:val="ListParagraph"/>
            <w:numPr>
              <w:numId w:val="2"/>
            </w:numPr>
            <w:ind w:left="1080" w:hanging="360"/>
          </w:pPr>
        </w:pPrChange>
      </w:pPr>
      <w:ins w:id="19" w:author="Hanh Nhi" w:date="2024-10-14T08:24:00Z">
        <w:r w:rsidRPr="008F6CF0">
          <w:t>Create a directory “Your name” in “/var/www”</w:t>
        </w:r>
      </w:ins>
      <w:ins w:id="20" w:author="Hanh Nhi" w:date="2024-10-14T08:24:00Z" w16du:dateUtc="2024-10-14T01:24:00Z">
        <w:r>
          <w:rPr>
            <w:lang w:val="vi-VN"/>
          </w:rPr>
          <w:t>:</w:t>
        </w:r>
      </w:ins>
    </w:p>
    <w:p w14:paraId="5A8B350F" w14:textId="3A850E65" w:rsidR="008F6CF0" w:rsidRDefault="008F6CF0" w:rsidP="008F6CF0">
      <w:pPr>
        <w:pStyle w:val="ListParagraph"/>
        <w:numPr>
          <w:ilvl w:val="0"/>
          <w:numId w:val="3"/>
        </w:numPr>
        <w:rPr>
          <w:ins w:id="21" w:author="Hanh Nhi" w:date="2024-10-14T08:25:00Z" w16du:dateUtc="2024-10-14T01:25:00Z"/>
          <w:lang w:val="vi-VN"/>
        </w:rPr>
      </w:pPr>
      <w:ins w:id="22" w:author="Hanh Nhi" w:date="2024-10-14T08:25:00Z" w16du:dateUtc="2024-10-14T01:25:00Z">
        <w:r>
          <w:rPr>
            <w:lang w:val="vi-VN"/>
          </w:rPr>
          <w:t>cd /var</w:t>
        </w:r>
      </w:ins>
    </w:p>
    <w:p w14:paraId="16B9D521" w14:textId="28D8CF96" w:rsidR="008F6CF0" w:rsidRDefault="008F6CF0" w:rsidP="008F6CF0">
      <w:pPr>
        <w:pStyle w:val="ListParagraph"/>
        <w:numPr>
          <w:ilvl w:val="0"/>
          <w:numId w:val="3"/>
        </w:numPr>
        <w:rPr>
          <w:ins w:id="23" w:author="Hanh Nhi" w:date="2024-10-14T08:25:00Z" w16du:dateUtc="2024-10-14T01:25:00Z"/>
          <w:lang w:val="vi-VN"/>
        </w:rPr>
      </w:pPr>
      <w:ins w:id="24" w:author="Hanh Nhi" w:date="2024-10-14T08:25:00Z" w16du:dateUtc="2024-10-14T01:25:00Z">
        <w:r>
          <w:rPr>
            <w:lang w:val="vi-VN"/>
          </w:rPr>
          <w:t>mkdir var/www</w:t>
        </w:r>
      </w:ins>
    </w:p>
    <w:p w14:paraId="48CDE10D" w14:textId="69D9EE8A" w:rsidR="008F6CF0" w:rsidRDefault="008F6CF0" w:rsidP="008F6CF0">
      <w:pPr>
        <w:pStyle w:val="ListParagraph"/>
        <w:numPr>
          <w:ilvl w:val="0"/>
          <w:numId w:val="3"/>
        </w:numPr>
        <w:rPr>
          <w:ins w:id="25" w:author="Hanh Nhi" w:date="2024-10-14T08:26:00Z" w16du:dateUtc="2024-10-14T01:26:00Z"/>
          <w:lang w:val="vi-VN"/>
        </w:rPr>
      </w:pPr>
      <w:ins w:id="26" w:author="Hanh Nhi" w:date="2024-10-14T08:26:00Z" w16du:dateUtc="2024-10-14T01:26:00Z">
        <w:r>
          <w:rPr>
            <w:lang w:val="vi-VN"/>
          </w:rPr>
          <w:t>cd ../var/www</w:t>
        </w:r>
      </w:ins>
    </w:p>
    <w:p w14:paraId="74B7B35C" w14:textId="1D246F14" w:rsidR="008F6CF0" w:rsidRDefault="008F6CF0" w:rsidP="008F6CF0">
      <w:pPr>
        <w:pStyle w:val="ListParagraph"/>
        <w:numPr>
          <w:ilvl w:val="0"/>
          <w:numId w:val="3"/>
        </w:numPr>
        <w:rPr>
          <w:ins w:id="27" w:author="Hanh Nhi" w:date="2024-10-14T08:26:00Z" w16du:dateUtc="2024-10-14T01:26:00Z"/>
          <w:lang w:val="vi-VN"/>
        </w:rPr>
      </w:pPr>
      <w:ins w:id="28" w:author="Hanh Nhi" w:date="2024-10-14T08:26:00Z" w16du:dateUtc="2024-10-14T01:26:00Z">
        <w:r>
          <w:rPr>
            <w:lang w:val="vi-VN"/>
          </w:rPr>
          <w:t>mkdir var/www/hnhi</w:t>
        </w:r>
      </w:ins>
    </w:p>
    <w:p w14:paraId="5D2D57D0" w14:textId="2B0E40C7" w:rsidR="008F6CF0" w:rsidRDefault="008F6CF0" w:rsidP="008F6CF0">
      <w:pPr>
        <w:ind w:left="720"/>
        <w:rPr>
          <w:ins w:id="29" w:author="Hanh Nhi" w:date="2024-10-14T08:27:00Z" w16du:dateUtc="2024-10-14T01:27:00Z"/>
          <w:lang w:val="vi-VN"/>
        </w:rPr>
      </w:pPr>
      <w:ins w:id="30" w:author="Hanh Nhi" w:date="2024-10-14T08:27:00Z" w16du:dateUtc="2024-10-14T01:27:00Z">
        <w:r w:rsidRPr="008F6CF0">
          <w:rPr>
            <w:noProof/>
            <w:lang w:val="vi-VN"/>
          </w:rPr>
          <w:drawing>
            <wp:inline distT="0" distB="0" distL="0" distR="0" wp14:anchorId="5CD7E610" wp14:editId="3060F9F6">
              <wp:extent cx="5547826" cy="1272540"/>
              <wp:effectExtent l="0" t="0" r="0" b="3810"/>
              <wp:docPr id="92060853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0608533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0859" cy="12732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1B9D67" w14:textId="499981C4" w:rsidR="008F6CF0" w:rsidRDefault="008F6CF0" w:rsidP="008F6CF0">
      <w:pPr>
        <w:ind w:left="720"/>
        <w:rPr>
          <w:ins w:id="31" w:author="Hanh Nhi" w:date="2024-10-14T08:27:00Z" w16du:dateUtc="2024-10-14T01:27:00Z"/>
          <w:lang w:val="vi-VN"/>
        </w:rPr>
      </w:pPr>
      <w:ins w:id="32" w:author="Hanh Nhi" w:date="2024-10-14T08:27:00Z" w16du:dateUtc="2024-10-14T01:27:00Z">
        <w:r w:rsidRPr="008F6CF0">
          <w:rPr>
            <w:noProof/>
            <w:lang w:val="vi-VN"/>
          </w:rPr>
          <w:drawing>
            <wp:inline distT="0" distB="0" distL="0" distR="0" wp14:anchorId="21141140" wp14:editId="17515B44">
              <wp:extent cx="5524500" cy="1038205"/>
              <wp:effectExtent l="0" t="0" r="0" b="0"/>
              <wp:docPr id="643303294" name="Picture 1" descr="A black background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3303294" name="Picture 1" descr="A black background with white text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2555" cy="10415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5B50F8" w14:textId="3679888A" w:rsidR="008F6CF0" w:rsidRDefault="008F6CF0" w:rsidP="008F6CF0">
      <w:pPr>
        <w:pStyle w:val="Heading2"/>
        <w:numPr>
          <w:ilvl w:val="0"/>
          <w:numId w:val="5"/>
        </w:numPr>
        <w:rPr>
          <w:ins w:id="33" w:author="Hanh Nhi" w:date="2024-10-14T08:30:00Z" w16du:dateUtc="2024-10-14T01:30:00Z"/>
          <w:lang w:val="vi-VN"/>
        </w:rPr>
      </w:pPr>
      <w:ins w:id="34" w:author="Hanh Nhi" w:date="2024-10-14T08:29:00Z">
        <w:r w:rsidRPr="008F6CF0">
          <w:t>Create a file firstcode.html in “Your name” directory</w:t>
        </w:r>
      </w:ins>
    </w:p>
    <w:p w14:paraId="1E907290" w14:textId="5504D59C" w:rsidR="008F6CF0" w:rsidRPr="008F6CF0" w:rsidRDefault="008F6CF0" w:rsidP="008F6CF0">
      <w:pPr>
        <w:pStyle w:val="ListParagraph"/>
        <w:numPr>
          <w:ilvl w:val="0"/>
          <w:numId w:val="3"/>
        </w:numPr>
        <w:rPr>
          <w:ins w:id="35" w:author="Hanh Nhi" w:date="2024-10-14T08:31:00Z" w16du:dateUtc="2024-10-14T01:31:00Z"/>
          <w:lang w:val="vi-VN"/>
          <w:rPrChange w:id="36" w:author="Hanh Nhi" w:date="2024-10-14T08:31:00Z" w16du:dateUtc="2024-10-14T01:31:00Z">
            <w:rPr>
              <w:ins w:id="37" w:author="Hanh Nhi" w:date="2024-10-14T08:31:00Z" w16du:dateUtc="2024-10-14T01:31:00Z"/>
            </w:rPr>
          </w:rPrChange>
        </w:rPr>
      </w:pPr>
      <w:ins w:id="38" w:author="Hanh Nhi" w:date="2024-10-14T08:31:00Z" w16du:dateUtc="2024-10-14T01:31:00Z">
        <w:r>
          <w:t>touch firstcode.html</w:t>
        </w:r>
      </w:ins>
    </w:p>
    <w:p w14:paraId="2ECCC100" w14:textId="30CC109E" w:rsidR="008F6CF0" w:rsidRPr="008F6CF0" w:rsidRDefault="008F6CF0" w:rsidP="008F6CF0">
      <w:pPr>
        <w:pStyle w:val="ListParagraph"/>
        <w:numPr>
          <w:ilvl w:val="0"/>
          <w:numId w:val="3"/>
        </w:numPr>
        <w:rPr>
          <w:ins w:id="39" w:author="Hanh Nhi" w:date="2024-10-14T08:31:00Z" w16du:dateUtc="2024-10-14T01:31:00Z"/>
          <w:lang w:val="vi-VN"/>
          <w:rPrChange w:id="40" w:author="Hanh Nhi" w:date="2024-10-14T08:31:00Z" w16du:dateUtc="2024-10-14T01:31:00Z">
            <w:rPr>
              <w:ins w:id="41" w:author="Hanh Nhi" w:date="2024-10-14T08:31:00Z" w16du:dateUtc="2024-10-14T01:31:00Z"/>
            </w:rPr>
          </w:rPrChange>
        </w:rPr>
      </w:pPr>
      <w:ins w:id="42" w:author="Hanh Nhi" w:date="2024-10-14T08:31:00Z" w16du:dateUtc="2024-10-14T01:31:00Z">
        <w:r>
          <w:t>ls</w:t>
        </w:r>
      </w:ins>
    </w:p>
    <w:p w14:paraId="0D3619C0" w14:textId="069D91E0" w:rsidR="008F6CF0" w:rsidRDefault="008F6CF0" w:rsidP="008F6CF0">
      <w:pPr>
        <w:ind w:left="720"/>
        <w:rPr>
          <w:ins w:id="43" w:author="Hanh Nhi" w:date="2024-10-14T08:31:00Z" w16du:dateUtc="2024-10-14T01:31:00Z"/>
        </w:rPr>
      </w:pPr>
      <w:ins w:id="44" w:author="Hanh Nhi" w:date="2024-10-14T08:31:00Z" w16du:dateUtc="2024-10-14T01:31:00Z">
        <w:r w:rsidRPr="008F6CF0">
          <w:rPr>
            <w:noProof/>
          </w:rPr>
          <w:drawing>
            <wp:inline distT="0" distB="0" distL="0" distR="0" wp14:anchorId="65F1EB54" wp14:editId="0CDDF51F">
              <wp:extent cx="5439534" cy="657317"/>
              <wp:effectExtent l="0" t="0" r="0" b="9525"/>
              <wp:docPr id="62366363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3663637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9534" cy="6573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563437" w14:textId="3D4E9E3B" w:rsidR="008F6CF0" w:rsidRDefault="008F6CF0" w:rsidP="008F6CF0">
      <w:pPr>
        <w:pStyle w:val="Heading2"/>
        <w:numPr>
          <w:ilvl w:val="0"/>
          <w:numId w:val="5"/>
        </w:numPr>
        <w:rPr>
          <w:ins w:id="45" w:author="Hanh Nhi" w:date="2024-10-14T08:39:00Z" w16du:dateUtc="2024-10-14T01:39:00Z"/>
        </w:rPr>
      </w:pPr>
      <w:ins w:id="46" w:author="Hanh Nhi" w:date="2024-10-14T08:32:00Z">
        <w:r w:rsidRPr="008F6CF0">
          <w:t>Insert the following texts to firstcode.html (use nano or vi editor)</w:t>
        </w:r>
      </w:ins>
    </w:p>
    <w:p w14:paraId="34ABBD3B" w14:textId="4EAA436D" w:rsidR="00330BEB" w:rsidRDefault="00330BEB" w:rsidP="00330BEB">
      <w:pPr>
        <w:pStyle w:val="ListParagraph"/>
        <w:numPr>
          <w:ilvl w:val="0"/>
          <w:numId w:val="3"/>
        </w:numPr>
        <w:rPr>
          <w:ins w:id="47" w:author="Hanh Nhi" w:date="2024-10-14T08:39:00Z" w16du:dateUtc="2024-10-14T01:39:00Z"/>
        </w:rPr>
      </w:pPr>
      <w:ins w:id="48" w:author="Hanh Nhi" w:date="2024-10-14T08:39:00Z" w16du:dateUtc="2024-10-14T01:39:00Z">
        <w:r>
          <w:t>nano firstcode.html</w:t>
        </w:r>
      </w:ins>
    </w:p>
    <w:p w14:paraId="43DF1586" w14:textId="316DC1A6" w:rsidR="00330BEB" w:rsidRPr="00330BEB" w:rsidRDefault="00330BEB">
      <w:pPr>
        <w:pStyle w:val="ListParagraph"/>
        <w:ind w:left="1080"/>
        <w:rPr>
          <w:ins w:id="49" w:author="Hanh Nhi" w:date="2024-10-14T08:32:00Z" w16du:dateUtc="2024-10-14T01:32:00Z"/>
          <w:lang w:val="vi-VN"/>
          <w:rPrChange w:id="50" w:author="Hanh Nhi" w:date="2024-10-14T08:41:00Z" w16du:dateUtc="2024-10-14T01:41:00Z">
            <w:rPr>
              <w:ins w:id="51" w:author="Hanh Nhi" w:date="2024-10-14T08:32:00Z" w16du:dateUtc="2024-10-14T01:32:00Z"/>
            </w:rPr>
          </w:rPrChange>
        </w:rPr>
        <w:pPrChange w:id="52" w:author="Hanh Nhi" w:date="2024-10-14T08:39:00Z" w16du:dateUtc="2024-10-14T01:39:00Z">
          <w:pPr>
            <w:pStyle w:val="Heading2"/>
            <w:numPr>
              <w:numId w:val="5"/>
            </w:numPr>
            <w:ind w:left="1080" w:hanging="360"/>
          </w:pPr>
        </w:pPrChange>
      </w:pPr>
      <w:ins w:id="53" w:author="Hanh Nhi" w:date="2024-10-14T08:39:00Z" w16du:dateUtc="2024-10-14T01:39:00Z">
        <w:r w:rsidRPr="00330BEB">
          <w:rPr>
            <w:noProof/>
          </w:rPr>
          <w:drawing>
            <wp:inline distT="0" distB="0" distL="0" distR="0" wp14:anchorId="5AAACB14" wp14:editId="360572E3">
              <wp:extent cx="4991100" cy="230905"/>
              <wp:effectExtent l="0" t="0" r="0" b="0"/>
              <wp:docPr id="42086116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086116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2623" cy="240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0241186" w14:textId="158027C9" w:rsidR="008F6CF0" w:rsidRDefault="00330BEB" w:rsidP="00330BEB">
      <w:pPr>
        <w:ind w:left="720"/>
        <w:rPr>
          <w:ins w:id="54" w:author="Hanh Nhi" w:date="2024-10-14T08:58:00Z" w16du:dateUtc="2024-10-14T01:58:00Z"/>
          <w:lang w:val="vi-VN"/>
        </w:rPr>
      </w:pPr>
      <w:ins w:id="55" w:author="Hanh Nhi" w:date="2024-10-14T08:37:00Z" w16du:dateUtc="2024-10-14T01:37:00Z">
        <w:r w:rsidRPr="00330BEB">
          <w:rPr>
            <w:noProof/>
          </w:rPr>
          <w:lastRenderedPageBreak/>
          <w:drawing>
            <wp:inline distT="0" distB="0" distL="0" distR="0" wp14:anchorId="7082FE18" wp14:editId="22DE2263">
              <wp:extent cx="5516880" cy="2129539"/>
              <wp:effectExtent l="0" t="0" r="7620" b="4445"/>
              <wp:docPr id="1105352800" name="Picture 1" descr="A computer screen with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5352800" name="Picture 1" descr="A computer screen with text&#10;&#10;Description automatically generated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1420" cy="21312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B270B9" w14:textId="4B61DB02" w:rsidR="00095423" w:rsidRPr="005809DC" w:rsidRDefault="00095423">
      <w:pPr>
        <w:pStyle w:val="Heading2"/>
        <w:numPr>
          <w:ilvl w:val="0"/>
          <w:numId w:val="5"/>
        </w:numPr>
        <w:rPr>
          <w:ins w:id="56" w:author="Hanh Nhi" w:date="2024-10-14T08:58:00Z" w16du:dateUtc="2024-10-14T01:58:00Z"/>
          <w:lang w:val="vi-VN"/>
        </w:rPr>
        <w:pPrChange w:id="57" w:author="Hanh Nhi" w:date="2024-10-14T08:59:00Z" w16du:dateUtc="2024-10-14T01:59:00Z">
          <w:pPr>
            <w:ind w:left="720"/>
          </w:pPr>
        </w:pPrChange>
      </w:pPr>
      <w:ins w:id="58" w:author="Hanh Nhi" w:date="2024-10-14T08:59:00Z">
        <w:r w:rsidRPr="00095423">
          <w:t>Create a directory Project inside “Your name” directory</w:t>
        </w:r>
      </w:ins>
    </w:p>
    <w:p w14:paraId="7268EA27" w14:textId="75EF1405" w:rsidR="00095423" w:rsidRDefault="005809DC">
      <w:pPr>
        <w:ind w:left="720"/>
        <w:rPr>
          <w:ins w:id="59" w:author="Hanh Nhi" w:date="2024-10-14T23:30:00Z" w16du:dateUtc="2024-10-14T16:30:00Z"/>
        </w:rPr>
      </w:pPr>
      <w:ins w:id="60" w:author="Hanh Nhi" w:date="2024-10-14T23:29:00Z" w16du:dateUtc="2024-10-14T16:29:00Z">
        <w:r w:rsidRPr="005809DC">
          <w:rPr>
            <w:noProof/>
            <w:lang w:val="vi-VN"/>
          </w:rPr>
          <w:drawing>
            <wp:inline distT="0" distB="0" distL="0" distR="0" wp14:anchorId="6FE00CB5" wp14:editId="144E2794">
              <wp:extent cx="4008663" cy="171450"/>
              <wp:effectExtent l="0" t="0" r="0" b="0"/>
              <wp:docPr id="195792244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57922447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5332" cy="176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244875" w14:textId="05BD0404" w:rsidR="005809DC" w:rsidRPr="005809DC" w:rsidRDefault="005809DC">
      <w:pPr>
        <w:pStyle w:val="Heading2"/>
        <w:numPr>
          <w:ilvl w:val="0"/>
          <w:numId w:val="5"/>
        </w:numPr>
        <w:rPr>
          <w:ins w:id="61" w:author="Hanh Nhi" w:date="2024-10-14T08:31:00Z" w16du:dateUtc="2024-10-14T01:31:00Z"/>
        </w:rPr>
        <w:pPrChange w:id="62" w:author="Hanh Nhi" w:date="2024-10-14T23:30:00Z" w16du:dateUtc="2024-10-14T16:30:00Z">
          <w:pPr>
            <w:pStyle w:val="ListParagraph"/>
            <w:numPr>
              <w:numId w:val="3"/>
            </w:numPr>
            <w:ind w:left="1080" w:hanging="360"/>
          </w:pPr>
        </w:pPrChange>
      </w:pPr>
      <w:ins w:id="63" w:author="Hanh Nhi" w:date="2024-10-14T23:30:00Z">
        <w:r w:rsidRPr="005809DC">
          <w:t>Move the firstcode.html to Project</w:t>
        </w:r>
      </w:ins>
    </w:p>
    <w:p w14:paraId="1C814ED5" w14:textId="07140C97" w:rsidR="008F6CF0" w:rsidRDefault="005809DC">
      <w:pPr>
        <w:ind w:left="720"/>
        <w:rPr>
          <w:ins w:id="64" w:author="Hanh Nhi" w:date="2024-10-14T23:34:00Z" w16du:dateUtc="2024-10-14T16:34:00Z"/>
        </w:rPr>
      </w:pPr>
      <w:ins w:id="65" w:author="Hanh Nhi" w:date="2024-10-14T23:33:00Z" w16du:dateUtc="2024-10-14T16:33:00Z">
        <w:r w:rsidRPr="005809DC">
          <w:rPr>
            <w:noProof/>
          </w:rPr>
          <w:drawing>
            <wp:inline distT="0" distB="0" distL="0" distR="0" wp14:anchorId="2733B654" wp14:editId="59F85614">
              <wp:extent cx="5008652" cy="190500"/>
              <wp:effectExtent l="0" t="0" r="1905" b="0"/>
              <wp:docPr id="2856879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5687912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2699" cy="192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C1F83D" w14:textId="5C75799A" w:rsidR="005809DC" w:rsidRDefault="005809DC">
      <w:pPr>
        <w:ind w:left="720"/>
        <w:rPr>
          <w:ins w:id="66" w:author="Hanh Nhi" w:date="2024-10-14T23:38:00Z" w16du:dateUtc="2024-10-14T16:38:00Z"/>
        </w:rPr>
      </w:pPr>
      <w:ins w:id="67" w:author="Hanh Nhi" w:date="2024-10-14T23:34:00Z" w16du:dateUtc="2024-10-14T16:34:00Z">
        <w:r w:rsidRPr="005809DC">
          <w:rPr>
            <w:noProof/>
          </w:rPr>
          <w:drawing>
            <wp:inline distT="0" distB="0" distL="0" distR="0" wp14:anchorId="21C6F332" wp14:editId="4FC63351">
              <wp:extent cx="3505200" cy="352085"/>
              <wp:effectExtent l="0" t="0" r="0" b="0"/>
              <wp:docPr id="61541858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5418584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3744" cy="3569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338E3C" w14:textId="1DDBA32D" w:rsidR="005809DC" w:rsidRDefault="005809DC">
      <w:pPr>
        <w:ind w:left="720"/>
        <w:rPr>
          <w:ins w:id="68" w:author="Hanh Nhi" w:date="2024-10-14T23:39:00Z" w16du:dateUtc="2024-10-14T16:39:00Z"/>
        </w:rPr>
      </w:pPr>
      <w:ins w:id="69" w:author="Hanh Nhi" w:date="2024-10-14T23:38:00Z" w16du:dateUtc="2024-10-14T16:38:00Z">
        <w:r w:rsidRPr="005809DC">
          <w:rPr>
            <w:noProof/>
          </w:rPr>
          <w:drawing>
            <wp:inline distT="0" distB="0" distL="0" distR="0" wp14:anchorId="0E0FB4BE" wp14:editId="26229581">
              <wp:extent cx="5128071" cy="1968500"/>
              <wp:effectExtent l="0" t="0" r="0" b="0"/>
              <wp:docPr id="1788251847" name="Picture 1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88251847" name="Picture 1" descr="A computer screen with white text&#10;&#10;Description automatically generated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9715" cy="1972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F720313" w14:textId="69E2874F" w:rsidR="00DA4F45" w:rsidRDefault="005809DC" w:rsidP="00DA4F45">
      <w:pPr>
        <w:pStyle w:val="Heading2"/>
        <w:numPr>
          <w:ilvl w:val="0"/>
          <w:numId w:val="5"/>
        </w:numPr>
        <w:rPr>
          <w:ins w:id="70" w:author="Hanh Nhi" w:date="2024-10-15T00:11:00Z" w16du:dateUtc="2024-10-14T17:11:00Z"/>
        </w:rPr>
      </w:pPr>
      <w:ins w:id="71" w:author="Hanh Nhi" w:date="2024-10-14T23:39:00Z">
        <w:r w:rsidRPr="005809DC">
          <w:t>Rename the firstcode.html to index.html</w:t>
        </w:r>
      </w:ins>
    </w:p>
    <w:p w14:paraId="6F2627E6" w14:textId="773FD896" w:rsidR="00AA7AEF" w:rsidRDefault="00AA7AEF" w:rsidP="00AA7AEF">
      <w:pPr>
        <w:ind w:left="720"/>
        <w:rPr>
          <w:ins w:id="72" w:author="Hanh Nhi" w:date="2024-10-15T00:11:00Z" w16du:dateUtc="2024-10-14T17:11:00Z"/>
        </w:rPr>
      </w:pPr>
      <w:ins w:id="73" w:author="Hanh Nhi" w:date="2024-10-15T00:11:00Z" w16du:dateUtc="2024-10-14T17:11:00Z">
        <w:r w:rsidRPr="00AA7AEF">
          <w:rPr>
            <w:noProof/>
          </w:rPr>
          <w:drawing>
            <wp:inline distT="0" distB="0" distL="0" distR="0" wp14:anchorId="6764E0DC" wp14:editId="63EF580F">
              <wp:extent cx="5951220" cy="552522"/>
              <wp:effectExtent l="0" t="0" r="0" b="0"/>
              <wp:docPr id="63652305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6523052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1712" cy="5534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020176" w14:textId="55A4E98A" w:rsidR="00AA7AEF" w:rsidRDefault="00AA7AEF" w:rsidP="00AA7AEF">
      <w:pPr>
        <w:pStyle w:val="Heading2"/>
        <w:numPr>
          <w:ilvl w:val="0"/>
          <w:numId w:val="5"/>
        </w:numPr>
        <w:rPr>
          <w:ins w:id="74" w:author="Hanh Nhi" w:date="2024-10-15T00:20:00Z" w16du:dateUtc="2024-10-14T17:20:00Z"/>
        </w:rPr>
      </w:pPr>
      <w:ins w:id="75" w:author="Hanh Nhi" w:date="2024-10-15T00:11:00Z">
        <w:r w:rsidRPr="00AA7AEF">
          <w:t>Create a directory Test inside “Your name” directory</w:t>
        </w:r>
      </w:ins>
    </w:p>
    <w:p w14:paraId="085C116B" w14:textId="47E21F95" w:rsidR="00AA7AEF" w:rsidRDefault="00AA7AEF" w:rsidP="00AA7AEF">
      <w:pPr>
        <w:ind w:left="720"/>
        <w:rPr>
          <w:ins w:id="76" w:author="Hanh Nhi" w:date="2024-10-15T00:14:00Z" w16du:dateUtc="2024-10-14T17:14:00Z"/>
        </w:rPr>
      </w:pPr>
      <w:ins w:id="77" w:author="Hanh Nhi" w:date="2024-10-15T00:20:00Z" w16du:dateUtc="2024-10-14T17:20:00Z">
        <w:r w:rsidRPr="00AA7AEF">
          <w:rPr>
            <w:noProof/>
          </w:rPr>
          <w:drawing>
            <wp:inline distT="0" distB="0" distL="0" distR="0" wp14:anchorId="68B9EB25" wp14:editId="14B36872">
              <wp:extent cx="3644900" cy="523035"/>
              <wp:effectExtent l="0" t="0" r="0" b="0"/>
              <wp:docPr id="137643038" name="Picture 1" descr="A close up of a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643038" name="Picture 1" descr="A close up of a black background&#10;&#10;Description automatically generated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5468" cy="533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F8AEBE" w14:textId="67E81489" w:rsidR="00AA7AEF" w:rsidRDefault="001B72D4" w:rsidP="00AA7AEF">
      <w:pPr>
        <w:pStyle w:val="Heading2"/>
        <w:numPr>
          <w:ilvl w:val="0"/>
          <w:numId w:val="5"/>
        </w:numPr>
        <w:rPr>
          <w:ins w:id="78" w:author="Hanh Nhi" w:date="2024-10-15T00:14:00Z" w16du:dateUtc="2024-10-14T17:14:00Z"/>
        </w:rPr>
      </w:pPr>
      <w:ins w:id="79" w:author="Hanh Nhi" w:date="2024-10-16T22:52:00Z" w16du:dateUtc="2024-10-16T15:52:00Z">
        <w:r w:rsidRPr="00AA7AEF">
          <w:lastRenderedPageBreak/>
          <w:t>Creating</w:t>
        </w:r>
      </w:ins>
      <w:ins w:id="80" w:author="Hanh Nhi" w:date="2024-10-15T00:14:00Z">
        <w:r w:rsidR="00AA7AEF" w:rsidRPr="00AA7AEF">
          <w:t xml:space="preserve"> a symbolic link from Project to Test</w:t>
        </w:r>
      </w:ins>
    </w:p>
    <w:p w14:paraId="3E897815" w14:textId="49B31873" w:rsidR="00AA7AEF" w:rsidRDefault="002911F4" w:rsidP="00AA7AEF">
      <w:pPr>
        <w:ind w:left="720"/>
        <w:rPr>
          <w:ins w:id="81" w:author="Hanh Nhi" w:date="2024-10-15T00:23:00Z" w16du:dateUtc="2024-10-14T17:23:00Z"/>
        </w:rPr>
      </w:pPr>
      <w:ins w:id="82" w:author="Hanh Nhi" w:date="2024-10-17T19:39:00Z" w16du:dateUtc="2024-10-17T12:39:00Z">
        <w:r w:rsidRPr="002911F4">
          <w:drawing>
            <wp:inline distT="0" distB="0" distL="0" distR="0" wp14:anchorId="76BDCEE3" wp14:editId="2E83342E">
              <wp:extent cx="4292600" cy="557174"/>
              <wp:effectExtent l="0" t="0" r="0" b="0"/>
              <wp:docPr id="1211608424" name="Picture 1" descr="A black background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1608424" name="Picture 1" descr="A black background with white text&#10;&#10;Description automatically generated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8730" cy="564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A1BF758" w14:textId="19C49962" w:rsidR="008F01FA" w:rsidRDefault="008F01FA" w:rsidP="008F01FA">
      <w:pPr>
        <w:pStyle w:val="Heading2"/>
        <w:numPr>
          <w:ilvl w:val="0"/>
          <w:numId w:val="5"/>
        </w:numPr>
        <w:rPr>
          <w:ins w:id="83" w:author="Hanh Nhi" w:date="2024-10-17T19:39:00Z" w16du:dateUtc="2024-10-17T12:39:00Z"/>
        </w:rPr>
      </w:pPr>
      <w:ins w:id="84" w:author="Hanh Nhi" w:date="2024-10-15T00:23:00Z">
        <w:r w:rsidRPr="008F01FA">
          <w:t>Copy index.html to Test</w:t>
        </w:r>
      </w:ins>
    </w:p>
    <w:p w14:paraId="3BFC8361" w14:textId="57237B16" w:rsidR="002911F4" w:rsidRPr="002911F4" w:rsidRDefault="002911F4" w:rsidP="002911F4">
      <w:pPr>
        <w:ind w:left="720"/>
        <w:rPr>
          <w:ins w:id="85" w:author="Hanh Nhi" w:date="2024-10-15T00:23:00Z" w16du:dateUtc="2024-10-14T17:23:00Z"/>
        </w:rPr>
        <w:pPrChange w:id="86" w:author="Hanh Nhi" w:date="2024-10-17T19:41:00Z" w16du:dateUtc="2024-10-17T12:41:00Z">
          <w:pPr>
            <w:pStyle w:val="Heading2"/>
            <w:numPr>
              <w:numId w:val="5"/>
            </w:numPr>
            <w:ind w:left="1080" w:hanging="360"/>
          </w:pPr>
        </w:pPrChange>
      </w:pPr>
      <w:ins w:id="87" w:author="Hanh Nhi" w:date="2024-10-17T19:41:00Z" w16du:dateUtc="2024-10-17T12:41:00Z">
        <w:r w:rsidRPr="002911F4">
          <w:drawing>
            <wp:inline distT="0" distB="0" distL="0" distR="0" wp14:anchorId="0735CE3E" wp14:editId="3B017DD1">
              <wp:extent cx="5080000" cy="2700107"/>
              <wp:effectExtent l="0" t="0" r="6350" b="5080"/>
              <wp:docPr id="282226167" name="Picture 1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2226167" name="Picture 1" descr="A computer screen with white text&#10;&#10;Description automatically generated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8645" cy="27047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BB3A73" w14:textId="56836547" w:rsidR="001B72D4" w:rsidRDefault="001B72D4" w:rsidP="002911F4">
      <w:pPr>
        <w:pStyle w:val="Heading2"/>
        <w:numPr>
          <w:ilvl w:val="0"/>
          <w:numId w:val="5"/>
        </w:numPr>
        <w:rPr>
          <w:ins w:id="88" w:author="Hanh Nhi" w:date="2024-10-17T19:41:00Z" w16du:dateUtc="2024-10-17T12:41:00Z"/>
        </w:rPr>
        <w:pPrChange w:id="89" w:author="Hanh Nhi" w:date="2024-10-17T19:41:00Z" w16du:dateUtc="2024-10-17T12:41:00Z">
          <w:pPr>
            <w:pStyle w:val="Heading2"/>
            <w:ind w:firstLine="720"/>
          </w:pPr>
        </w:pPrChange>
      </w:pPr>
      <w:ins w:id="90" w:author="Hanh Nhi" w:date="2024-10-16T22:52:00Z">
        <w:r w:rsidRPr="001B72D4">
          <w:t xml:space="preserve">Edit the content of index.html in Test as below: </w:t>
        </w:r>
      </w:ins>
    </w:p>
    <w:p w14:paraId="4034FD4C" w14:textId="22FE49E8" w:rsidR="002911F4" w:rsidRPr="002911F4" w:rsidRDefault="00A255C5" w:rsidP="002911F4">
      <w:pPr>
        <w:ind w:left="720"/>
        <w:rPr>
          <w:ins w:id="91" w:author="Hanh Nhi" w:date="2024-10-16T22:52:00Z" w16du:dateUtc="2024-10-16T15:52:00Z"/>
          <w:rPrChange w:id="92" w:author="Hanh Nhi" w:date="2024-10-17T19:41:00Z" w16du:dateUtc="2024-10-17T12:41:00Z">
            <w:rPr>
              <w:ins w:id="93" w:author="Hanh Nhi" w:date="2024-10-16T22:52:00Z" w16du:dateUtc="2024-10-16T15:52:00Z"/>
              <w:lang w:val="vi-VN"/>
            </w:rPr>
          </w:rPrChange>
        </w:rPr>
        <w:pPrChange w:id="94" w:author="Hanh Nhi" w:date="2024-10-17T19:41:00Z" w16du:dateUtc="2024-10-17T12:41:00Z">
          <w:pPr/>
        </w:pPrChange>
      </w:pPr>
      <w:ins w:id="95" w:author="Hanh Nhi" w:date="2024-10-17T19:43:00Z" w16du:dateUtc="2024-10-17T12:43:00Z">
        <w:r w:rsidRPr="00A255C5">
          <w:drawing>
            <wp:inline distT="0" distB="0" distL="0" distR="0" wp14:anchorId="106615F0" wp14:editId="0B39606E">
              <wp:extent cx="5073650" cy="2395890"/>
              <wp:effectExtent l="0" t="0" r="0" b="4445"/>
              <wp:docPr id="1210026514" name="Picture 1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0026514" name="Picture 1" descr="A computer screen with white text&#10;&#10;Description automatically generated"/>
                      <pic:cNvPicPr/>
                    </pic:nvPicPr>
                    <pic:blipFill rotWithShape="1">
                      <a:blip r:embed="rId18"/>
                      <a:srcRect t="1" b="2770"/>
                      <a:stretch/>
                    </pic:blipFill>
                    <pic:spPr bwMode="auto">
                      <a:xfrm>
                        <a:off x="0" y="0"/>
                        <a:ext cx="5080408" cy="239908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AE3B667" w14:textId="4604EDEA" w:rsidR="008F01FA" w:rsidRDefault="001B72D4" w:rsidP="00A255C5">
      <w:pPr>
        <w:pStyle w:val="Heading2"/>
        <w:numPr>
          <w:ilvl w:val="0"/>
          <w:numId w:val="5"/>
        </w:numPr>
        <w:rPr>
          <w:ins w:id="96" w:author="Hanh Nhi" w:date="2024-10-17T19:48:00Z" w16du:dateUtc="2024-10-17T12:48:00Z"/>
        </w:rPr>
      </w:pPr>
      <w:ins w:id="97" w:author="Hanh Nhi" w:date="2024-10-16T22:52:00Z">
        <w:r w:rsidRPr="001B72D4">
          <w:lastRenderedPageBreak/>
          <w:t>Copy all contents of index.html in Test to index.html in Project (use Read File command of nano)</w:t>
        </w:r>
      </w:ins>
    </w:p>
    <w:p w14:paraId="06D77932" w14:textId="51EE9E46" w:rsidR="00A255C5" w:rsidRDefault="00A255C5" w:rsidP="00A255C5">
      <w:pPr>
        <w:ind w:left="720"/>
        <w:rPr>
          <w:ins w:id="98" w:author="Hanh Nhi" w:date="2024-10-17T19:49:00Z" w16du:dateUtc="2024-10-17T12:49:00Z"/>
        </w:rPr>
      </w:pPr>
      <w:ins w:id="99" w:author="Hanh Nhi" w:date="2024-10-17T19:48:00Z" w16du:dateUtc="2024-10-17T12:48:00Z">
        <w:r w:rsidRPr="00A255C5">
          <w:drawing>
            <wp:inline distT="0" distB="0" distL="0" distR="0" wp14:anchorId="4A3ACEBA" wp14:editId="5F3D9134">
              <wp:extent cx="4730750" cy="5211407"/>
              <wp:effectExtent l="0" t="0" r="0" b="8890"/>
              <wp:docPr id="1448206616" name="Picture 1" descr="A screen 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8206616" name="Picture 1" descr="A screen shot of a computer&#10;&#10;Description automatically generated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49980" cy="52325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315132" w14:textId="362F09A3" w:rsidR="00A255C5" w:rsidRPr="00A255C5" w:rsidRDefault="00A255C5" w:rsidP="00A255C5">
      <w:pPr>
        <w:ind w:left="720"/>
        <w:rPr>
          <w:ins w:id="100" w:author="Hanh Nhi" w:date="2024-10-14T08:21:00Z" w16du:dateUtc="2024-10-14T01:21:00Z"/>
          <w:rPrChange w:id="101" w:author="Hanh Nhi" w:date="2024-10-17T19:44:00Z" w16du:dateUtc="2024-10-17T12:44:00Z">
            <w:rPr>
              <w:ins w:id="102" w:author="Hanh Nhi" w:date="2024-10-14T08:21:00Z" w16du:dateUtc="2024-10-14T01:21:00Z"/>
              <w:lang w:val="vi-VN"/>
            </w:rPr>
          </w:rPrChange>
        </w:rPr>
        <w:pPrChange w:id="103" w:author="Hanh Nhi" w:date="2024-10-17T19:49:00Z" w16du:dateUtc="2024-10-17T12:49:00Z">
          <w:pPr>
            <w:pStyle w:val="Title"/>
            <w:jc w:val="center"/>
          </w:pPr>
        </w:pPrChange>
      </w:pPr>
      <w:ins w:id="104" w:author="Hanh Nhi" w:date="2024-10-17T19:49:00Z" w16du:dateUtc="2024-10-17T12:49:00Z">
        <w:r w:rsidRPr="00A255C5">
          <w:lastRenderedPageBreak/>
          <w:drawing>
            <wp:inline distT="0" distB="0" distL="0" distR="0" wp14:anchorId="2E010878" wp14:editId="26220D72">
              <wp:extent cx="4032250" cy="3771685"/>
              <wp:effectExtent l="0" t="0" r="6350" b="635"/>
              <wp:docPr id="617814047" name="Picture 1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7814047" name="Picture 1" descr="A computer screen with white text&#10;&#10;Description automatically generated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814" cy="37806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B874DC" w14:textId="585F8ABC" w:rsidR="001B72D4" w:rsidRDefault="001B72D4" w:rsidP="00A255C5">
      <w:pPr>
        <w:pStyle w:val="Heading2"/>
        <w:numPr>
          <w:ilvl w:val="0"/>
          <w:numId w:val="5"/>
        </w:numPr>
        <w:rPr>
          <w:ins w:id="105" w:author="Hanh Nhi" w:date="2024-10-17T19:49:00Z" w16du:dateUtc="2024-10-17T12:49:00Z"/>
        </w:rPr>
        <w:pPrChange w:id="106" w:author="Hanh Nhi" w:date="2024-10-17T19:49:00Z" w16du:dateUtc="2024-10-17T12:49:00Z">
          <w:pPr>
            <w:pStyle w:val="Heading2"/>
            <w:ind w:firstLine="720"/>
          </w:pPr>
        </w:pPrChange>
      </w:pPr>
      <w:ins w:id="107" w:author="Hanh Nhi" w:date="2024-10-16T22:53:00Z">
        <w:r w:rsidRPr="001B72D4">
          <w:t xml:space="preserve">Delete the Test directory </w:t>
        </w:r>
      </w:ins>
    </w:p>
    <w:p w14:paraId="643ECD86" w14:textId="37948E48" w:rsidR="00A255C5" w:rsidRPr="00A255C5" w:rsidRDefault="00A255C5" w:rsidP="00A255C5">
      <w:pPr>
        <w:ind w:left="720"/>
        <w:rPr>
          <w:ins w:id="108" w:author="Hanh Nhi" w:date="2024-10-16T22:53:00Z" w16du:dateUtc="2024-10-16T15:53:00Z"/>
          <w:rPrChange w:id="109" w:author="Hanh Nhi" w:date="2024-10-17T19:49:00Z" w16du:dateUtc="2024-10-17T12:49:00Z">
            <w:rPr>
              <w:ins w:id="110" w:author="Hanh Nhi" w:date="2024-10-16T22:53:00Z" w16du:dateUtc="2024-10-16T15:53:00Z"/>
              <w:lang w:val="vi-VN"/>
            </w:rPr>
          </w:rPrChange>
        </w:rPr>
        <w:pPrChange w:id="111" w:author="Hanh Nhi" w:date="2024-10-17T19:49:00Z" w16du:dateUtc="2024-10-17T12:49:00Z">
          <w:pPr/>
        </w:pPrChange>
      </w:pPr>
      <w:ins w:id="112" w:author="Hanh Nhi" w:date="2024-10-17T19:50:00Z" w16du:dateUtc="2024-10-17T12:50:00Z">
        <w:r w:rsidRPr="00A255C5">
          <w:drawing>
            <wp:inline distT="0" distB="0" distL="0" distR="0" wp14:anchorId="59233187" wp14:editId="017C9064">
              <wp:extent cx="2825750" cy="408541"/>
              <wp:effectExtent l="0" t="0" r="0" b="0"/>
              <wp:docPr id="35078190" name="Picture 1" descr="A black background with white letter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078190" name="Picture 1" descr="A black background with white letters&#10;&#10;Description automatically generated"/>
                      <pic:cNvPicPr/>
                    </pic:nvPicPr>
                    <pic:blipFill rotWithShape="1">
                      <a:blip r:embed="rId21"/>
                      <a:srcRect t="1" b="8434"/>
                      <a:stretch/>
                    </pic:blipFill>
                    <pic:spPr bwMode="auto">
                      <a:xfrm>
                        <a:off x="0" y="0"/>
                        <a:ext cx="2913013" cy="42115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281A792" w14:textId="4BC52B6C" w:rsidR="00007358" w:rsidRDefault="001B72D4" w:rsidP="00D94C35">
      <w:pPr>
        <w:pStyle w:val="Heading2"/>
        <w:numPr>
          <w:ilvl w:val="0"/>
          <w:numId w:val="5"/>
        </w:numPr>
        <w:rPr>
          <w:ins w:id="113" w:author="Hanh Nhi" w:date="2024-10-17T19:54:00Z" w16du:dateUtc="2024-10-17T12:54:00Z"/>
        </w:rPr>
        <w:pPrChange w:id="114" w:author="Hanh Nhi" w:date="2024-10-17T19:54:00Z" w16du:dateUtc="2024-10-17T12:54:00Z">
          <w:pPr>
            <w:pStyle w:val="Heading2"/>
            <w:ind w:left="720"/>
          </w:pPr>
        </w:pPrChange>
      </w:pPr>
      <w:ins w:id="115" w:author="Hanh Nhi" w:date="2024-10-16T22:53:00Z">
        <w:r w:rsidRPr="001B72D4">
          <w:t>Create a new file firstproject.conf in Project and edit with nano Editor</w:t>
        </w:r>
      </w:ins>
    </w:p>
    <w:p w14:paraId="53C51BB7" w14:textId="275BD9AC" w:rsidR="00D94C35" w:rsidRDefault="009436D4" w:rsidP="00D94C35">
      <w:pPr>
        <w:ind w:left="720"/>
        <w:rPr>
          <w:ins w:id="116" w:author="Hanh Nhi" w:date="2024-10-17T20:12:00Z" w16du:dateUtc="2024-10-17T13:12:00Z"/>
        </w:rPr>
      </w:pPr>
      <w:ins w:id="117" w:author="Hanh Nhi" w:date="2024-10-17T20:08:00Z" w16du:dateUtc="2024-10-17T13:08:00Z">
        <w:r w:rsidRPr="009436D4">
          <w:drawing>
            <wp:inline distT="0" distB="0" distL="0" distR="0" wp14:anchorId="09BA5FF9" wp14:editId="76B78390">
              <wp:extent cx="4571440" cy="2743200"/>
              <wp:effectExtent l="0" t="0" r="635" b="0"/>
              <wp:docPr id="476145044" name="Picture 1" descr="A computer screen shot of a black scree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6145044" name="Picture 1" descr="A computer screen shot of a black screen&#10;&#10;Description automatically generated"/>
                      <pic:cNvPicPr/>
                    </pic:nvPicPr>
                    <pic:blipFill rotWithShape="1">
                      <a:blip r:embed="rId22"/>
                      <a:srcRect b="1840"/>
                      <a:stretch/>
                    </pic:blipFill>
                    <pic:spPr bwMode="auto">
                      <a:xfrm>
                        <a:off x="0" y="0"/>
                        <a:ext cx="4581937" cy="274949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0171FB7" w14:textId="66637123" w:rsidR="009436D4" w:rsidRDefault="009436D4" w:rsidP="009436D4">
      <w:pPr>
        <w:pStyle w:val="Heading1"/>
        <w:numPr>
          <w:ilvl w:val="0"/>
          <w:numId w:val="1"/>
        </w:numPr>
        <w:rPr>
          <w:ins w:id="118" w:author="Hanh Nhi" w:date="2024-10-17T20:29:00Z" w16du:dateUtc="2024-10-17T13:29:00Z"/>
        </w:rPr>
      </w:pPr>
      <w:ins w:id="119" w:author="Hanh Nhi" w:date="2024-10-17T20:12:00Z" w16du:dateUtc="2024-10-17T13:12:00Z">
        <w:r>
          <w:lastRenderedPageBreak/>
          <w:t>Remoting server by OpenSSH and PuT</w:t>
        </w:r>
      </w:ins>
      <w:ins w:id="120" w:author="Hanh Nhi" w:date="2024-10-17T20:13:00Z" w16du:dateUtc="2024-10-17T13:13:00Z">
        <w:r>
          <w:t>TY</w:t>
        </w:r>
      </w:ins>
    </w:p>
    <w:p w14:paraId="6C121423" w14:textId="5F5C0442" w:rsidR="00640F69" w:rsidRDefault="00640F69" w:rsidP="00640F69">
      <w:pPr>
        <w:ind w:left="360"/>
        <w:rPr>
          <w:ins w:id="121" w:author="Hanh Nhi" w:date="2024-10-17T20:29:00Z" w16du:dateUtc="2024-10-17T13:29:00Z"/>
        </w:rPr>
      </w:pPr>
      <w:ins w:id="122" w:author="Hanh Nhi" w:date="2024-10-17T20:29:00Z" w16du:dateUtc="2024-10-17T13:29:00Z">
        <w:r w:rsidRPr="00640F69">
          <w:drawing>
            <wp:inline distT="0" distB="0" distL="0" distR="0" wp14:anchorId="681C4DD6" wp14:editId="650A2BFE">
              <wp:extent cx="5295900" cy="2663225"/>
              <wp:effectExtent l="0" t="0" r="0" b="3810"/>
              <wp:docPr id="1235007685" name="Picture 1" descr="A screenshot of a computer scree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5007685" name="Picture 1" descr="A screenshot of a computer screen&#10;&#10;Description automatically generated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4073" cy="26723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5032C00" w14:textId="2D38B31A" w:rsidR="00640F69" w:rsidRDefault="0050474F" w:rsidP="00640F69">
      <w:pPr>
        <w:ind w:left="360"/>
        <w:rPr>
          <w:ins w:id="123" w:author="Hanh Nhi" w:date="2024-10-17T20:42:00Z" w16du:dateUtc="2024-10-17T13:42:00Z"/>
        </w:rPr>
      </w:pPr>
      <w:ins w:id="124" w:author="Hanh Nhi" w:date="2024-10-17T20:54:00Z" w16du:dateUtc="2024-10-17T13:54:00Z">
        <w:r w:rsidRPr="0050474F">
          <w:drawing>
            <wp:inline distT="0" distB="0" distL="0" distR="0" wp14:anchorId="733BAFCE" wp14:editId="50A73316">
              <wp:extent cx="5313682" cy="5067300"/>
              <wp:effectExtent l="0" t="0" r="1270" b="0"/>
              <wp:docPr id="121005461" name="Picture 1" descr="A screenshot of a computer scree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005461" name="Picture 1" descr="A screenshot of a computer screen&#10;&#10;Description automatically generated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1879" cy="50751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C26766" w14:textId="55E3DB76" w:rsidR="008B4FA4" w:rsidRDefault="008B4FA4" w:rsidP="00640F69">
      <w:pPr>
        <w:ind w:left="360"/>
        <w:rPr>
          <w:ins w:id="125" w:author="Hanh Nhi" w:date="2024-10-17T20:42:00Z" w16du:dateUtc="2024-10-17T13:42:00Z"/>
        </w:rPr>
      </w:pPr>
      <w:ins w:id="126" w:author="Hanh Nhi" w:date="2024-10-17T20:42:00Z" w16du:dateUtc="2024-10-17T13:42:00Z">
        <w:r w:rsidRPr="008B4FA4">
          <w:lastRenderedPageBreak/>
          <w:drawing>
            <wp:inline distT="0" distB="0" distL="0" distR="0" wp14:anchorId="21672F16" wp14:editId="099E2136">
              <wp:extent cx="5315692" cy="476316"/>
              <wp:effectExtent l="0" t="0" r="0" b="0"/>
              <wp:docPr id="428137563" name="Picture 1" descr="A black background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8137563" name="Picture 1" descr="A black background with white text&#10;&#10;Description automatically generated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5692" cy="4763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BC4FE2" w14:textId="77691D69" w:rsidR="008B4FA4" w:rsidRDefault="008B4FA4" w:rsidP="00640F69">
      <w:pPr>
        <w:ind w:left="360"/>
        <w:rPr>
          <w:ins w:id="127" w:author="Hanh Nhi" w:date="2024-10-17T20:54:00Z" w16du:dateUtc="2024-10-17T13:54:00Z"/>
        </w:rPr>
      </w:pPr>
      <w:ins w:id="128" w:author="Hanh Nhi" w:date="2024-10-17T20:47:00Z" w16du:dateUtc="2024-10-17T13:47:00Z">
        <w:r w:rsidRPr="008B4FA4">
          <w:drawing>
            <wp:inline distT="0" distB="0" distL="0" distR="0" wp14:anchorId="169A4D71" wp14:editId="35285818">
              <wp:extent cx="5315585" cy="842772"/>
              <wp:effectExtent l="0" t="0" r="0" b="0"/>
              <wp:docPr id="482892000" name="Picture 1" descr="A screen shot of a computer scree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2892000" name="Picture 1" descr="A screen shot of a computer screen&#10;&#10;Description automatically generated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9927" cy="8482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CFFA92A" w14:textId="06716507" w:rsidR="0050474F" w:rsidRDefault="00153F13" w:rsidP="00640F69">
      <w:pPr>
        <w:ind w:left="360"/>
        <w:rPr>
          <w:ins w:id="129" w:author="Hanh Nhi" w:date="2024-10-17T20:32:00Z" w16du:dateUtc="2024-10-17T13:32:00Z"/>
        </w:rPr>
      </w:pPr>
      <w:ins w:id="130" w:author="Hanh Nhi" w:date="2024-10-17T21:07:00Z" w16du:dateUtc="2024-10-17T14:07:00Z">
        <w:r w:rsidRPr="00153F13">
          <w:drawing>
            <wp:inline distT="0" distB="0" distL="0" distR="0" wp14:anchorId="473D81BA" wp14:editId="3D0FBE5B">
              <wp:extent cx="5303520" cy="1959356"/>
              <wp:effectExtent l="0" t="0" r="0" b="3175"/>
              <wp:docPr id="2024491074" name="Picture 1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4491074" name="Picture 1" descr="A computer screen with white text&#10;&#10;Description automatically generated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8318" cy="19648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D18AC3A" w14:textId="77777777" w:rsidR="00640F69" w:rsidRPr="007665DC" w:rsidRDefault="00640F69" w:rsidP="00640F69">
      <w:pPr>
        <w:ind w:left="360"/>
        <w:rPr>
          <w:ins w:id="131" w:author="Hanh Nhi" w:date="2024-10-17T20:30:00Z" w16du:dateUtc="2024-10-17T13:30:00Z"/>
          <w:lang w:val="vi-VN"/>
          <w:rPrChange w:id="132" w:author="Hanh Nhi" w:date="2024-10-17T21:11:00Z" w16du:dateUtc="2024-10-17T14:11:00Z">
            <w:rPr>
              <w:ins w:id="133" w:author="Hanh Nhi" w:date="2024-10-17T20:30:00Z" w16du:dateUtc="2024-10-17T13:30:00Z"/>
            </w:rPr>
          </w:rPrChange>
        </w:rPr>
      </w:pPr>
    </w:p>
    <w:p w14:paraId="452C91D4" w14:textId="77777777" w:rsidR="00640F69" w:rsidRPr="00640F69" w:rsidRDefault="00640F69" w:rsidP="00640F69">
      <w:pPr>
        <w:ind w:left="360"/>
        <w:rPr>
          <w:rPrChange w:id="134" w:author="Hanh Nhi" w:date="2024-10-17T20:29:00Z" w16du:dateUtc="2024-10-17T13:29:00Z">
            <w:rPr>
              <w:lang w:val="vi-VN"/>
            </w:rPr>
          </w:rPrChange>
        </w:rPr>
        <w:pPrChange w:id="135" w:author="Hanh Nhi" w:date="2024-10-17T20:29:00Z" w16du:dateUtc="2024-10-17T13:29:00Z">
          <w:pPr>
            <w:pStyle w:val="Title"/>
          </w:pPr>
        </w:pPrChange>
      </w:pPr>
    </w:p>
    <w:sectPr w:rsidR="00640F69" w:rsidRPr="0064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617AF"/>
    <w:multiLevelType w:val="hybridMultilevel"/>
    <w:tmpl w:val="84C643DC"/>
    <w:lvl w:ilvl="0" w:tplc="9EBE5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97F5A"/>
    <w:multiLevelType w:val="hybridMultilevel"/>
    <w:tmpl w:val="C5D41348"/>
    <w:lvl w:ilvl="0" w:tplc="07720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73E0D"/>
    <w:multiLevelType w:val="hybridMultilevel"/>
    <w:tmpl w:val="1C84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C56F1"/>
    <w:multiLevelType w:val="hybridMultilevel"/>
    <w:tmpl w:val="E490FF42"/>
    <w:lvl w:ilvl="0" w:tplc="4B88FC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2158CB"/>
    <w:multiLevelType w:val="hybridMultilevel"/>
    <w:tmpl w:val="41E2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2031">
    <w:abstractNumId w:val="2"/>
  </w:num>
  <w:num w:numId="2" w16cid:durableId="1177187170">
    <w:abstractNumId w:val="0"/>
  </w:num>
  <w:num w:numId="3" w16cid:durableId="1562668737">
    <w:abstractNumId w:val="3"/>
  </w:num>
  <w:num w:numId="4" w16cid:durableId="450705168">
    <w:abstractNumId w:val="4"/>
  </w:num>
  <w:num w:numId="5" w16cid:durableId="135642356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nh Nhi">
    <w15:presenceInfo w15:providerId="Windows Live" w15:userId="df4045ee651eb6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A"/>
    <w:rsid w:val="00007358"/>
    <w:rsid w:val="00095423"/>
    <w:rsid w:val="00130BCA"/>
    <w:rsid w:val="00153F13"/>
    <w:rsid w:val="001B72D4"/>
    <w:rsid w:val="001D685C"/>
    <w:rsid w:val="002911F4"/>
    <w:rsid w:val="00330BEB"/>
    <w:rsid w:val="00345FE3"/>
    <w:rsid w:val="003519E2"/>
    <w:rsid w:val="0050474F"/>
    <w:rsid w:val="005809DC"/>
    <w:rsid w:val="00640F69"/>
    <w:rsid w:val="006961C8"/>
    <w:rsid w:val="007665DC"/>
    <w:rsid w:val="008B4FA4"/>
    <w:rsid w:val="008F01FA"/>
    <w:rsid w:val="008F6CF0"/>
    <w:rsid w:val="009436D4"/>
    <w:rsid w:val="00A10362"/>
    <w:rsid w:val="00A255C5"/>
    <w:rsid w:val="00A61BDE"/>
    <w:rsid w:val="00AA7AEF"/>
    <w:rsid w:val="00AC40B4"/>
    <w:rsid w:val="00CB26E2"/>
    <w:rsid w:val="00D732F9"/>
    <w:rsid w:val="00D94C35"/>
    <w:rsid w:val="00DA4F45"/>
    <w:rsid w:val="00DD0EC1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96A2"/>
  <w15:chartTrackingRefBased/>
  <w15:docId w15:val="{4A83C246-9DB1-4C62-9123-C27251C5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CF0"/>
    <w:pPr>
      <w:keepNext/>
      <w:keepLines/>
      <w:spacing w:before="360" w:after="80"/>
      <w:outlineLvl w:val="0"/>
      <w:pPrChange w:id="0" w:author="Hanh Nhi" w:date="2024-10-14T08:28:00Z">
        <w:pPr>
          <w:keepNext/>
          <w:keepLines/>
          <w:spacing w:before="360" w:after="80" w:line="259" w:lineRule="auto"/>
          <w:outlineLvl w:val="0"/>
        </w:pPr>
      </w:pPrChange>
    </w:pPr>
    <w:rPr>
      <w:rFonts w:eastAsiaTheme="majorEastAsia" w:cstheme="majorBidi"/>
      <w:b/>
      <w:color w:val="C00000"/>
      <w:sz w:val="32"/>
      <w:szCs w:val="40"/>
      <w:rPrChange w:id="0" w:author="Hanh Nhi" w:date="2024-10-14T08:28:00Z">
        <w:rPr>
          <w:rFonts w:eastAsiaTheme="majorEastAsia" w:cstheme="majorBidi"/>
          <w:color w:val="C00000"/>
          <w:kern w:val="2"/>
          <w:sz w:val="32"/>
          <w:szCs w:val="40"/>
          <w:lang w:val="en-US" w:eastAsia="en-US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CF0"/>
    <w:pPr>
      <w:keepNext/>
      <w:keepLines/>
      <w:spacing w:before="160" w:after="80"/>
      <w:outlineLvl w:val="1"/>
      <w:pPrChange w:id="1" w:author="Hanh Nhi" w:date="2024-10-14T08:29:00Z">
        <w:pPr>
          <w:keepNext/>
          <w:keepLines/>
          <w:spacing w:before="160" w:after="80" w:line="259" w:lineRule="auto"/>
          <w:outlineLvl w:val="1"/>
        </w:pPr>
      </w:pPrChange>
    </w:pPr>
    <w:rPr>
      <w:rFonts w:eastAsiaTheme="majorEastAsia" w:cstheme="majorBidi"/>
      <w:b/>
      <w:color w:val="00B050"/>
      <w:sz w:val="28"/>
      <w:szCs w:val="32"/>
      <w:rPrChange w:id="1" w:author="Hanh Nhi" w:date="2024-10-14T08:29:00Z">
        <w:rPr>
          <w:rFonts w:eastAsiaTheme="majorEastAsia" w:cstheme="majorBidi"/>
          <w:color w:val="0F4761" w:themeColor="accent1" w:themeShade="BF"/>
          <w:kern w:val="2"/>
          <w:sz w:val="28"/>
          <w:szCs w:val="32"/>
          <w:lang w:val="en-US" w:eastAsia="en-US" w:bidi="ar-SA"/>
          <w14:ligatures w14:val="standardContextual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F0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CF0"/>
    <w:rPr>
      <w:rFonts w:ascii="Times New Roman" w:eastAsiaTheme="majorEastAsia" w:hAnsi="Times New Roman" w:cstheme="majorBidi"/>
      <w:b/>
      <w:color w:val="00B05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F0"/>
    <w:pPr>
      <w:spacing w:after="80" w:line="240" w:lineRule="auto"/>
      <w:contextualSpacing/>
      <w:pPrChange w:id="2" w:author="Hanh Nhi" w:date="2024-10-14T08:29:00Z">
        <w:pPr>
          <w:spacing w:after="80"/>
          <w:contextualSpacing/>
        </w:pPr>
      </w:pPrChange>
    </w:pPr>
    <w:rPr>
      <w:rFonts w:eastAsiaTheme="majorEastAsia" w:cstheme="majorBidi"/>
      <w:b/>
      <w:color w:val="002060"/>
      <w:spacing w:val="-10"/>
      <w:kern w:val="28"/>
      <w:sz w:val="56"/>
      <w:szCs w:val="56"/>
      <w:rPrChange w:id="2" w:author="Hanh Nhi" w:date="2024-10-14T08:29:00Z">
        <w:rPr>
          <w:rFonts w:eastAsiaTheme="majorEastAsia" w:cstheme="majorBidi"/>
          <w:color w:val="002060"/>
          <w:spacing w:val="-10"/>
          <w:kern w:val="28"/>
          <w:sz w:val="56"/>
          <w:szCs w:val="56"/>
          <w:lang w:val="en-US" w:eastAsia="en-US" w:bidi="ar-SA"/>
          <w14:ligatures w14:val="standardContextual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8F6CF0"/>
    <w:rPr>
      <w:rFonts w:ascii="Times New Roman" w:eastAsiaTheme="majorEastAsia" w:hAnsi="Times New Roman" w:cstheme="majorBidi"/>
      <w:b/>
      <w:color w:val="00206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C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073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3</cp:revision>
  <dcterms:created xsi:type="dcterms:W3CDTF">2024-10-14T01:20:00Z</dcterms:created>
  <dcterms:modified xsi:type="dcterms:W3CDTF">2024-10-17T14:11:00Z</dcterms:modified>
</cp:coreProperties>
</file>