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BFBC" w14:textId="4A00CD72" w:rsidR="00007358" w:rsidRDefault="00007358" w:rsidP="00007358">
      <w:pPr>
        <w:rPr>
          <w:ins w:id="3" w:author="Hanh Nhi" w:date="2024-10-14T08:22:00Z" w16du:dateUtc="2024-10-14T01:22:00Z"/>
          <w:lang w:val="vi-VN"/>
        </w:rPr>
      </w:pPr>
      <w:ins w:id="4" w:author="Hanh Nhi" w:date="2024-10-14T08:22:00Z" w16du:dateUtc="2024-10-14T01:22:00Z">
        <w:r>
          <w:rPr>
            <w:lang w:val="vi-VN"/>
          </w:rPr>
          <w:t>Tên: Phan Ngọc Hạnh Nhi</w:t>
        </w:r>
      </w:ins>
    </w:p>
    <w:p w14:paraId="0D9ADE12" w14:textId="1A40F44C" w:rsidR="00007358" w:rsidRDefault="00007358">
      <w:pPr>
        <w:rPr>
          <w:ins w:id="5" w:author="Hanh Nhi" w:date="2024-10-14T08:22:00Z" w16du:dateUtc="2024-10-14T01:22:00Z"/>
          <w:lang w:val="vi-VN"/>
        </w:rPr>
        <w:pPrChange w:id="6" w:author="Hanh Nhi" w:date="2024-10-14T08:22:00Z" w16du:dateUtc="2024-10-14T01:22:00Z">
          <w:pPr>
            <w:pStyle w:val="Title"/>
            <w:jc w:val="center"/>
          </w:pPr>
        </w:pPrChange>
      </w:pPr>
      <w:ins w:id="7" w:author="Hanh Nhi" w:date="2024-10-14T08:22:00Z" w16du:dateUtc="2024-10-14T01:22:00Z">
        <w:r>
          <w:rPr>
            <w:lang w:val="vi-VN"/>
          </w:rPr>
          <w:t>MSSV: 2131209002</w:t>
        </w:r>
      </w:ins>
    </w:p>
    <w:p w14:paraId="4C513F3F" w14:textId="0B2E83D2" w:rsidR="00007358" w:rsidRDefault="00007358" w:rsidP="00007358">
      <w:pPr>
        <w:pStyle w:val="Title"/>
        <w:jc w:val="center"/>
        <w:rPr>
          <w:ins w:id="8" w:author="Hanh Nhi" w:date="2024-10-14T08:22:00Z" w16du:dateUtc="2024-10-14T01:22:00Z"/>
          <w:rFonts w:cs="Times New Roman"/>
          <w:lang w:val="vi-VN"/>
        </w:rPr>
      </w:pPr>
      <w:r w:rsidRPr="00007358">
        <w:rPr>
          <w:rFonts w:cs="Times New Roman"/>
          <w:lang w:val="vi-VN"/>
        </w:rPr>
        <w:t xml:space="preserve">Lab </w:t>
      </w:r>
      <w:ins w:id="9" w:author="Hanh Nhi" w:date="2024-10-17T21:32:00Z" w16du:dateUtc="2024-10-17T14:32:00Z">
        <w:r w:rsidR="005C0E3A">
          <w:rPr>
            <w:rFonts w:cs="Times New Roman"/>
            <w:lang w:val="vi-VN"/>
          </w:rPr>
          <w:t>2</w:t>
        </w:r>
      </w:ins>
      <w:del w:id="10" w:author="Hanh Nhi" w:date="2024-10-17T21:32:00Z" w16du:dateUtc="2024-10-17T14:32:00Z">
        <w:r w:rsidRPr="00007358" w:rsidDel="005C0E3A">
          <w:rPr>
            <w:rFonts w:cs="Times New Roman"/>
            <w:lang w:val="vi-VN"/>
          </w:rPr>
          <w:delText>1</w:delText>
        </w:r>
      </w:del>
    </w:p>
    <w:p w14:paraId="54537E19" w14:textId="010A2BF1" w:rsidR="00F15B99" w:rsidRDefault="0023356C" w:rsidP="00F15B99">
      <w:pPr>
        <w:pStyle w:val="Heading2"/>
        <w:numPr>
          <w:ilvl w:val="0"/>
          <w:numId w:val="9"/>
        </w:numPr>
        <w:rPr>
          <w:ins w:id="11" w:author="Hanh Nhi" w:date="2024-10-17T21:59:00Z" w16du:dateUtc="2024-10-17T14:59:00Z"/>
          <w:lang w:val="vi-VN"/>
        </w:rPr>
      </w:pPr>
      <w:ins w:id="12" w:author="Hanh Nhi" w:date="2024-10-18T10:27:00Z" w16du:dateUtc="2024-10-18T03:27:00Z">
        <w:r>
          <w:t xml:space="preserve"> </w:t>
        </w:r>
      </w:ins>
      <w:ins w:id="13" w:author="Hanh Nhi" w:date="2024-10-17T21:55:00Z">
        <w:r w:rsidR="00F15B99" w:rsidRPr="00F15B99">
          <w:t>Compress Project by using tar</w:t>
        </w:r>
      </w:ins>
    </w:p>
    <w:p w14:paraId="05D409F1" w14:textId="4BE2D803" w:rsidR="00F15B99" w:rsidRDefault="00F15B99">
      <w:pPr>
        <w:pStyle w:val="Heading2"/>
        <w:ind w:left="720"/>
        <w:rPr>
          <w:ins w:id="14" w:author="Hanh Nhi" w:date="2024-10-17T21:55:00Z" w16du:dateUtc="2024-10-17T14:55:00Z"/>
          <w:lang w:val="vi-VN"/>
        </w:rPr>
        <w:pPrChange w:id="15" w:author="Hanh Nhi" w:date="2024-10-17T21:59:00Z" w16du:dateUtc="2024-10-17T14:59:00Z">
          <w:pPr>
            <w:ind w:left="360"/>
          </w:pPr>
        </w:pPrChange>
      </w:pPr>
      <w:ins w:id="16" w:author="Hanh Nhi" w:date="2024-10-17T22:01:00Z" w16du:dateUtc="2024-10-17T15:01:00Z">
        <w:r w:rsidRPr="00F15B99">
          <w:rPr>
            <w:noProof/>
          </w:rPr>
          <w:drawing>
            <wp:inline distT="0" distB="0" distL="0" distR="0" wp14:anchorId="5885C1C8" wp14:editId="53EEA072">
              <wp:extent cx="5388487" cy="967740"/>
              <wp:effectExtent l="0" t="0" r="3175" b="3810"/>
              <wp:docPr id="349904946" name="Picture 1" descr="A screen shot of a computer cod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9904946" name="Picture 1" descr="A screen shot of a computer code&#10;&#10;Description automatically generated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6591" cy="9709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7" w:author="Hanh Nhi" w:date="2024-10-17T21:55:00Z">
        <w:r w:rsidRPr="00F15B99">
          <w:t xml:space="preserve"> </w:t>
        </w:r>
      </w:ins>
    </w:p>
    <w:p w14:paraId="4B300D5F" w14:textId="236B4B19" w:rsidR="00F15B99" w:rsidRDefault="0023356C" w:rsidP="0058379A">
      <w:pPr>
        <w:pStyle w:val="Heading2"/>
        <w:numPr>
          <w:ilvl w:val="0"/>
          <w:numId w:val="9"/>
        </w:numPr>
        <w:rPr>
          <w:ins w:id="18" w:author="Hanh Nhi" w:date="2024-10-18T10:12:00Z" w16du:dateUtc="2024-10-18T03:12:00Z"/>
          <w:lang w:val="vi-VN"/>
        </w:rPr>
      </w:pPr>
      <w:ins w:id="19" w:author="Hanh Nhi" w:date="2024-10-18T10:27:00Z" w16du:dateUtc="2024-10-18T03:27:00Z">
        <w:r>
          <w:t xml:space="preserve"> </w:t>
        </w:r>
      </w:ins>
      <w:ins w:id="20" w:author="Hanh Nhi" w:date="2024-10-17T21:55:00Z">
        <w:r w:rsidR="00F15B99" w:rsidRPr="00F15B99">
          <w:t>Download WordPress and extract it to Project</w:t>
        </w:r>
      </w:ins>
    </w:p>
    <w:p w14:paraId="2AD3F92D" w14:textId="7EFADB73" w:rsidR="0058379A" w:rsidRPr="0058379A" w:rsidRDefault="0058379A" w:rsidP="0058379A">
      <w:pPr>
        <w:ind w:left="720"/>
        <w:rPr>
          <w:ins w:id="21" w:author="Hanh Nhi" w:date="2024-10-17T21:55:00Z" w16du:dateUtc="2024-10-17T14:55:00Z"/>
          <w:rPrChange w:id="22" w:author="Hanh Nhi" w:date="2024-10-18T10:19:00Z" w16du:dateUtc="2024-10-18T03:19:00Z">
            <w:rPr>
              <w:ins w:id="23" w:author="Hanh Nhi" w:date="2024-10-17T21:55:00Z" w16du:dateUtc="2024-10-17T14:55:00Z"/>
              <w:lang w:val="vi-VN"/>
            </w:rPr>
          </w:rPrChange>
        </w:rPr>
        <w:pPrChange w:id="24" w:author="Hanh Nhi" w:date="2024-10-18T10:12:00Z" w16du:dateUtc="2024-10-18T03:12:00Z">
          <w:pPr>
            <w:ind w:left="360"/>
          </w:pPr>
        </w:pPrChange>
      </w:pPr>
      <w:ins w:id="25" w:author="Hanh Nhi" w:date="2024-10-18T10:22:00Z" w16du:dateUtc="2024-10-18T03:22:00Z">
        <w:r w:rsidRPr="0058379A">
          <w:drawing>
            <wp:inline distT="0" distB="0" distL="0" distR="0" wp14:anchorId="78C1B83F" wp14:editId="017F0457">
              <wp:extent cx="5943600" cy="273050"/>
              <wp:effectExtent l="0" t="0" r="0" b="0"/>
              <wp:docPr id="155839068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8390688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3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951573" w14:textId="253DB433" w:rsidR="00F15B99" w:rsidRDefault="0023356C">
      <w:pPr>
        <w:pStyle w:val="Heading2"/>
        <w:numPr>
          <w:ilvl w:val="0"/>
          <w:numId w:val="9"/>
        </w:numPr>
        <w:rPr>
          <w:ins w:id="26" w:author="Hanh Nhi" w:date="2024-10-18T10:22:00Z" w16du:dateUtc="2024-10-18T03:22:00Z"/>
        </w:rPr>
      </w:pPr>
      <w:ins w:id="27" w:author="Hanh Nhi" w:date="2024-10-18T10:27:00Z" w16du:dateUtc="2024-10-18T03:27:00Z">
        <w:r>
          <w:t xml:space="preserve"> </w:t>
        </w:r>
      </w:ins>
      <w:ins w:id="28" w:author="Hanh Nhi" w:date="2024-10-17T21:55:00Z">
        <w:r w:rsidR="00F15B99" w:rsidRPr="00F15B99">
          <w:t xml:space="preserve">Change ownership of Project and the files inside it to www-data </w:t>
        </w:r>
      </w:ins>
    </w:p>
    <w:p w14:paraId="0698A7D2" w14:textId="41301388" w:rsidR="0058379A" w:rsidRPr="0058379A" w:rsidRDefault="00F517F6" w:rsidP="0023356C">
      <w:pPr>
        <w:ind w:left="720"/>
        <w:rPr>
          <w:ins w:id="29" w:author="Hanh Nhi" w:date="2024-10-17T21:55:00Z" w16du:dateUtc="2024-10-17T14:55:00Z"/>
          <w:rPrChange w:id="30" w:author="Hanh Nhi" w:date="2024-10-18T10:22:00Z" w16du:dateUtc="2024-10-18T03:22:00Z">
            <w:rPr>
              <w:ins w:id="31" w:author="Hanh Nhi" w:date="2024-10-17T21:55:00Z" w16du:dateUtc="2024-10-17T14:55:00Z"/>
              <w:lang w:val="vi-VN"/>
            </w:rPr>
          </w:rPrChange>
        </w:rPr>
        <w:pPrChange w:id="32" w:author="Hanh Nhi" w:date="2024-10-18T10:22:00Z" w16du:dateUtc="2024-10-18T03:22:00Z">
          <w:pPr>
            <w:ind w:left="360"/>
          </w:pPr>
        </w:pPrChange>
      </w:pPr>
      <w:ins w:id="33" w:author="Hanh Nhi" w:date="2024-10-18T10:37:00Z" w16du:dateUtc="2024-10-18T03:37:00Z">
        <w:r w:rsidRPr="00F517F6">
          <w:drawing>
            <wp:inline distT="0" distB="0" distL="0" distR="0" wp14:anchorId="6C6A1787" wp14:editId="303D53F2">
              <wp:extent cx="5943600" cy="1376045"/>
              <wp:effectExtent l="0" t="0" r="0" b="0"/>
              <wp:docPr id="1046240717" name="Picture 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6240717" name="Picture 1" descr="A screen shot of a computer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376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819F16" w14:textId="22FD7DF6" w:rsidR="00F15B99" w:rsidRDefault="0023356C">
      <w:pPr>
        <w:pStyle w:val="Heading2"/>
        <w:numPr>
          <w:ilvl w:val="0"/>
          <w:numId w:val="9"/>
        </w:numPr>
        <w:rPr>
          <w:ins w:id="34" w:author="Hanh Nhi" w:date="2024-10-17T21:55:00Z" w16du:dateUtc="2024-10-17T14:55:00Z"/>
          <w:lang w:val="vi-VN"/>
        </w:rPr>
        <w:pPrChange w:id="35" w:author="Hanh Nhi" w:date="2024-10-17T21:58:00Z" w16du:dateUtc="2024-10-17T14:58:00Z">
          <w:pPr>
            <w:ind w:left="360"/>
          </w:pPr>
        </w:pPrChange>
      </w:pPr>
      <w:ins w:id="36" w:author="Hanh Nhi" w:date="2024-10-18T10:27:00Z" w16du:dateUtc="2024-10-18T03:27:00Z">
        <w:r>
          <w:t xml:space="preserve"> </w:t>
        </w:r>
      </w:ins>
      <w:ins w:id="37" w:author="Hanh Nhi" w:date="2024-10-17T21:55:00Z">
        <w:r w:rsidR="00F15B99" w:rsidRPr="00F15B99">
          <w:t xml:space="preserve">Set permissions for Project and the files inside it as the follow: </w:t>
        </w:r>
      </w:ins>
    </w:p>
    <w:p w14:paraId="093020FE" w14:textId="7C54DACA" w:rsidR="00F15B99" w:rsidRPr="00F15B99" w:rsidRDefault="00F15B99">
      <w:pPr>
        <w:pStyle w:val="ListParagraph"/>
        <w:numPr>
          <w:ilvl w:val="0"/>
          <w:numId w:val="10"/>
        </w:numPr>
        <w:rPr>
          <w:ins w:id="38" w:author="Hanh Nhi" w:date="2024-10-17T21:55:00Z" w16du:dateUtc="2024-10-17T14:55:00Z"/>
          <w:rPrChange w:id="39" w:author="Hanh Nhi" w:date="2024-10-17T21:57:00Z" w16du:dateUtc="2024-10-17T14:57:00Z">
            <w:rPr>
              <w:ins w:id="40" w:author="Hanh Nhi" w:date="2024-10-17T21:55:00Z" w16du:dateUtc="2024-10-17T14:55:00Z"/>
              <w:lang w:val="vi-VN"/>
            </w:rPr>
          </w:rPrChange>
        </w:rPr>
        <w:pPrChange w:id="41" w:author="Hanh Nhi" w:date="2024-10-17T21:59:00Z" w16du:dateUtc="2024-10-17T14:59:00Z">
          <w:pPr>
            <w:ind w:left="360"/>
          </w:pPr>
        </w:pPrChange>
      </w:pPr>
      <w:ins w:id="42" w:author="Hanh Nhi" w:date="2024-10-17T21:55:00Z">
        <w:r w:rsidRPr="00F15B99">
          <w:t xml:space="preserve">Owner: read, write, execute </w:t>
        </w:r>
      </w:ins>
    </w:p>
    <w:p w14:paraId="66689B88" w14:textId="501D2A96" w:rsidR="00F15B99" w:rsidRPr="00F15B99" w:rsidRDefault="00F15B99">
      <w:pPr>
        <w:pStyle w:val="ListParagraph"/>
        <w:numPr>
          <w:ilvl w:val="0"/>
          <w:numId w:val="10"/>
        </w:numPr>
        <w:rPr>
          <w:ins w:id="43" w:author="Hanh Nhi" w:date="2024-10-17T21:55:00Z" w16du:dateUtc="2024-10-17T14:55:00Z"/>
          <w:rPrChange w:id="44" w:author="Hanh Nhi" w:date="2024-10-17T21:57:00Z" w16du:dateUtc="2024-10-17T14:57:00Z">
            <w:rPr>
              <w:ins w:id="45" w:author="Hanh Nhi" w:date="2024-10-17T21:55:00Z" w16du:dateUtc="2024-10-17T14:55:00Z"/>
              <w:lang w:val="vi-VN"/>
            </w:rPr>
          </w:rPrChange>
        </w:rPr>
        <w:pPrChange w:id="46" w:author="Hanh Nhi" w:date="2024-10-17T21:59:00Z" w16du:dateUtc="2024-10-17T14:59:00Z">
          <w:pPr>
            <w:ind w:left="360"/>
          </w:pPr>
        </w:pPrChange>
      </w:pPr>
      <w:ins w:id="47" w:author="Hanh Nhi" w:date="2024-10-17T21:55:00Z">
        <w:r w:rsidRPr="00F15B99">
          <w:t xml:space="preserve">Group: read and execute </w:t>
        </w:r>
      </w:ins>
    </w:p>
    <w:p w14:paraId="452C91D4" w14:textId="22AA207E" w:rsidR="00640F69" w:rsidRDefault="00F15B99">
      <w:pPr>
        <w:pStyle w:val="ListParagraph"/>
        <w:numPr>
          <w:ilvl w:val="0"/>
          <w:numId w:val="10"/>
        </w:numPr>
        <w:rPr>
          <w:ins w:id="48" w:author="Hanh Nhi" w:date="2024-10-18T10:41:00Z" w16du:dateUtc="2024-10-18T03:41:00Z"/>
        </w:rPr>
      </w:pPr>
      <w:ins w:id="49" w:author="Hanh Nhi" w:date="2024-10-17T21:55:00Z">
        <w:r w:rsidRPr="00F15B99">
          <w:t>Other: read and execute</w:t>
        </w:r>
      </w:ins>
    </w:p>
    <w:p w14:paraId="07B9F3D7" w14:textId="32CFFA8F" w:rsidR="00F517F6" w:rsidRPr="00F15B99" w:rsidRDefault="00F517F6" w:rsidP="00F517F6">
      <w:pPr>
        <w:ind w:left="720"/>
        <w:rPr>
          <w:ins w:id="50" w:author="Hanh Nhi" w:date="2024-10-17T21:55:00Z" w16du:dateUtc="2024-10-17T14:55:00Z"/>
          <w:rPrChange w:id="51" w:author="Hanh Nhi" w:date="2024-10-17T21:57:00Z" w16du:dateUtc="2024-10-17T14:57:00Z">
            <w:rPr>
              <w:ins w:id="52" w:author="Hanh Nhi" w:date="2024-10-17T21:55:00Z" w16du:dateUtc="2024-10-17T14:55:00Z"/>
              <w:lang w:val="vi-VN"/>
            </w:rPr>
          </w:rPrChange>
        </w:rPr>
        <w:pPrChange w:id="53" w:author="Hanh Nhi" w:date="2024-10-18T10:41:00Z" w16du:dateUtc="2024-10-18T03:41:00Z">
          <w:pPr>
            <w:ind w:left="360"/>
          </w:pPr>
        </w:pPrChange>
      </w:pPr>
      <w:ins w:id="54" w:author="Hanh Nhi" w:date="2024-10-18T10:41:00Z" w16du:dateUtc="2024-10-18T03:41:00Z">
        <w:r w:rsidRPr="00F517F6">
          <w:drawing>
            <wp:inline distT="0" distB="0" distL="0" distR="0" wp14:anchorId="6FCBFF56" wp14:editId="6912B2DF">
              <wp:extent cx="5943600" cy="1628775"/>
              <wp:effectExtent l="0" t="0" r="0" b="9525"/>
              <wp:docPr id="909750438" name="Picture 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9750438" name="Picture 1" descr="A screen shot of a computer&#10;&#10;Description automatically generated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28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6221B9" w14:textId="06C67CB8" w:rsidR="00F517F6" w:rsidRDefault="0023356C" w:rsidP="00F517F6">
      <w:pPr>
        <w:pStyle w:val="Heading2"/>
        <w:numPr>
          <w:ilvl w:val="0"/>
          <w:numId w:val="9"/>
        </w:numPr>
        <w:rPr>
          <w:ins w:id="55" w:author="Hanh Nhi" w:date="2024-10-18T10:49:00Z" w16du:dateUtc="2024-10-18T03:49:00Z"/>
          <w:lang w:val="vi-VN"/>
        </w:rPr>
      </w:pPr>
      <w:ins w:id="56" w:author="Hanh Nhi" w:date="2024-10-18T10:27:00Z" w16du:dateUtc="2024-10-18T03:27:00Z">
        <w:r>
          <w:t xml:space="preserve"> </w:t>
        </w:r>
      </w:ins>
      <w:ins w:id="57" w:author="Hanh Nhi" w:date="2024-10-17T21:55:00Z">
        <w:r w:rsidR="00F15B99" w:rsidRPr="00F15B99">
          <w:t xml:space="preserve">Create a file rootFile.txt with the root privilege in Project </w:t>
        </w:r>
      </w:ins>
    </w:p>
    <w:p w14:paraId="06DBC012" w14:textId="3E60F185" w:rsidR="00870A64" w:rsidRDefault="00007602" w:rsidP="00007602">
      <w:pPr>
        <w:ind w:left="720"/>
        <w:rPr>
          <w:ins w:id="58" w:author="Hanh Nhi" w:date="2024-10-18T10:56:00Z" w16du:dateUtc="2024-10-18T03:56:00Z"/>
          <w:lang w:val="vi-VN"/>
        </w:rPr>
      </w:pPr>
      <w:ins w:id="59" w:author="Hanh Nhi" w:date="2024-10-18T10:55:00Z" w16du:dateUtc="2024-10-18T03:55:00Z">
        <w:r w:rsidRPr="00007602">
          <w:rPr>
            <w:lang w:val="vi-VN"/>
          </w:rPr>
          <w:drawing>
            <wp:inline distT="0" distB="0" distL="0" distR="0" wp14:anchorId="281E4606" wp14:editId="6E580EC0">
              <wp:extent cx="4946073" cy="208201"/>
              <wp:effectExtent l="0" t="0" r="0" b="1905"/>
              <wp:docPr id="201837499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8374992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9395" cy="2163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FEEA64A" w14:textId="590C969D" w:rsidR="00F517F6" w:rsidRPr="00F517F6" w:rsidRDefault="00007602" w:rsidP="00007602">
      <w:pPr>
        <w:ind w:left="720"/>
        <w:rPr>
          <w:ins w:id="60" w:author="Hanh Nhi" w:date="2024-10-17T21:55:00Z" w16du:dateUtc="2024-10-17T14:55:00Z"/>
          <w:lang w:val="vi-VN"/>
        </w:rPr>
        <w:pPrChange w:id="61" w:author="Hanh Nhi" w:date="2024-10-18T10:56:00Z" w16du:dateUtc="2024-10-18T03:56:00Z">
          <w:pPr>
            <w:ind w:left="360"/>
          </w:pPr>
        </w:pPrChange>
      </w:pPr>
      <w:ins w:id="62" w:author="Hanh Nhi" w:date="2024-10-18T10:56:00Z" w16du:dateUtc="2024-10-18T03:56:00Z">
        <w:r w:rsidRPr="00007602">
          <w:rPr>
            <w:lang w:val="vi-VN"/>
          </w:rPr>
          <w:lastRenderedPageBreak/>
          <w:drawing>
            <wp:inline distT="0" distB="0" distL="0" distR="0" wp14:anchorId="34A32ABF" wp14:editId="1CC9B596">
              <wp:extent cx="5943600" cy="1707515"/>
              <wp:effectExtent l="0" t="0" r="0" b="6985"/>
              <wp:docPr id="335784304" name="Picture 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5784304" name="Picture 1" descr="A screen shot of a computer&#10;&#10;Description automatically generated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07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39342B" w14:textId="2C351167" w:rsidR="00007602" w:rsidRDefault="0023356C" w:rsidP="00007602">
      <w:pPr>
        <w:pStyle w:val="Heading2"/>
        <w:numPr>
          <w:ilvl w:val="0"/>
          <w:numId w:val="9"/>
        </w:numPr>
        <w:rPr>
          <w:ins w:id="63" w:author="Hanh Nhi" w:date="2024-10-18T10:56:00Z" w16du:dateUtc="2024-10-18T03:56:00Z"/>
          <w:lang w:val="vi-VN"/>
        </w:rPr>
      </w:pPr>
      <w:ins w:id="64" w:author="Hanh Nhi" w:date="2024-10-18T10:27:00Z" w16du:dateUtc="2024-10-18T03:27:00Z">
        <w:r>
          <w:t xml:space="preserve"> </w:t>
        </w:r>
      </w:ins>
      <w:ins w:id="65" w:author="Hanh Nhi" w:date="2024-10-17T21:55:00Z">
        <w:r w:rsidR="00F15B99" w:rsidRPr="00F15B99">
          <w:t xml:space="preserve">List files / directories in Project and sort them by owner </w:t>
        </w:r>
      </w:ins>
    </w:p>
    <w:p w14:paraId="51EAD33A" w14:textId="5875546E" w:rsidR="00007602" w:rsidRPr="00007602" w:rsidRDefault="00007602" w:rsidP="00007602">
      <w:pPr>
        <w:ind w:left="720"/>
        <w:rPr>
          <w:ins w:id="66" w:author="Hanh Nhi" w:date="2024-10-17T21:55:00Z" w16du:dateUtc="2024-10-17T14:55:00Z"/>
          <w:lang w:val="vi-VN"/>
        </w:rPr>
        <w:pPrChange w:id="67" w:author="Hanh Nhi" w:date="2024-10-18T10:56:00Z" w16du:dateUtc="2024-10-18T03:56:00Z">
          <w:pPr>
            <w:ind w:left="360"/>
          </w:pPr>
        </w:pPrChange>
      </w:pPr>
      <w:ins w:id="68" w:author="Hanh Nhi" w:date="2024-10-18T10:58:00Z" w16du:dateUtc="2024-10-18T03:58:00Z">
        <w:r w:rsidRPr="00007602">
          <w:rPr>
            <w:lang w:val="vi-VN"/>
          </w:rPr>
          <w:drawing>
            <wp:inline distT="0" distB="0" distL="0" distR="0" wp14:anchorId="2834E078" wp14:editId="283DA2BE">
              <wp:extent cx="5943600" cy="1703070"/>
              <wp:effectExtent l="0" t="0" r="0" b="0"/>
              <wp:docPr id="849822763" name="Picture 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9822763" name="Picture 1" descr="A screen shot of a computer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0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AB824A3" w14:textId="6269C31A" w:rsidR="00F15B99" w:rsidRDefault="0023356C">
      <w:pPr>
        <w:pStyle w:val="Heading2"/>
        <w:numPr>
          <w:ilvl w:val="0"/>
          <w:numId w:val="9"/>
        </w:numPr>
        <w:rPr>
          <w:ins w:id="69" w:author="Hanh Nhi" w:date="2024-10-18T11:03:00Z" w16du:dateUtc="2024-10-18T04:03:00Z"/>
        </w:rPr>
      </w:pPr>
      <w:ins w:id="70" w:author="Hanh Nhi" w:date="2024-10-18T10:27:00Z" w16du:dateUtc="2024-10-18T03:27:00Z">
        <w:r>
          <w:t xml:space="preserve"> </w:t>
        </w:r>
      </w:ins>
      <w:ins w:id="71" w:author="Hanh Nhi" w:date="2024-10-17T21:55:00Z">
        <w:r w:rsidR="00F15B99" w:rsidRPr="00F15B99">
          <w:t>Write a script to list all files and directories in Project and sort them in</w:t>
        </w:r>
      </w:ins>
      <w:ins w:id="72" w:author="Hanh Nhi" w:date="2024-10-17T21:58:00Z" w16du:dateUtc="2024-10-17T14:58:00Z">
        <w:r w:rsidR="00F15B99">
          <w:rPr>
            <w:lang w:val="vi-VN"/>
          </w:rPr>
          <w:t xml:space="preserve"> </w:t>
        </w:r>
      </w:ins>
      <w:ins w:id="73" w:author="Hanh Nhi" w:date="2024-10-17T21:55:00Z">
        <w:r w:rsidR="00F15B99" w:rsidRPr="00F15B99">
          <w:t xml:space="preserve">Descending Order </w:t>
        </w:r>
      </w:ins>
    </w:p>
    <w:p w14:paraId="247EE2AC" w14:textId="6BB4CE45" w:rsidR="004D7CE6" w:rsidRDefault="00471DF1" w:rsidP="004D7CE6">
      <w:pPr>
        <w:ind w:left="720"/>
        <w:rPr>
          <w:ins w:id="74" w:author="Hanh Nhi" w:date="2024-10-18T11:14:00Z" w16du:dateUtc="2024-10-18T04:14:00Z"/>
          <w:lang w:val="vi-VN"/>
        </w:rPr>
      </w:pPr>
      <w:ins w:id="75" w:author="Hanh Nhi" w:date="2024-10-18T11:14:00Z" w16du:dateUtc="2024-10-18T04:14:00Z">
        <w:r w:rsidRPr="00471DF1">
          <w:drawing>
            <wp:inline distT="0" distB="0" distL="0" distR="0" wp14:anchorId="125A0FE6" wp14:editId="0806EDEE">
              <wp:extent cx="5943600" cy="159385"/>
              <wp:effectExtent l="0" t="0" r="0" b="0"/>
              <wp:docPr id="87635154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6351545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9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E58F14" w14:textId="7797C99A" w:rsidR="00471DF1" w:rsidRDefault="00471DF1" w:rsidP="004D7CE6">
      <w:pPr>
        <w:ind w:left="720"/>
        <w:rPr>
          <w:ins w:id="76" w:author="Hanh Nhi" w:date="2024-10-18T11:16:00Z" w16du:dateUtc="2024-10-18T04:16:00Z"/>
          <w:lang w:val="vi-VN"/>
        </w:rPr>
      </w:pPr>
      <w:ins w:id="77" w:author="Hanh Nhi" w:date="2024-10-18T11:16:00Z" w16du:dateUtc="2024-10-18T04:16:00Z">
        <w:r w:rsidRPr="00471DF1">
          <w:rPr>
            <w:lang w:val="vi-VN"/>
          </w:rPr>
          <w:drawing>
            <wp:inline distT="0" distB="0" distL="0" distR="0" wp14:anchorId="151E213E" wp14:editId="544A3673">
              <wp:extent cx="5943600" cy="734695"/>
              <wp:effectExtent l="0" t="0" r="0" b="8255"/>
              <wp:docPr id="111491458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4914587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34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248B59" w14:textId="2783E34C" w:rsidR="00471DF1" w:rsidRPr="00471DF1" w:rsidRDefault="00471DF1" w:rsidP="004D7CE6">
      <w:pPr>
        <w:ind w:left="720"/>
        <w:rPr>
          <w:ins w:id="78" w:author="Hanh Nhi" w:date="2024-10-17T21:55:00Z" w16du:dateUtc="2024-10-17T14:55:00Z"/>
          <w:lang w:val="vi-VN"/>
        </w:rPr>
        <w:pPrChange w:id="79" w:author="Hanh Nhi" w:date="2024-10-18T11:03:00Z" w16du:dateUtc="2024-10-18T04:03:00Z">
          <w:pPr>
            <w:ind w:left="360"/>
          </w:pPr>
        </w:pPrChange>
      </w:pPr>
      <w:ins w:id="80" w:author="Hanh Nhi" w:date="2024-10-18T11:17:00Z" w16du:dateUtc="2024-10-18T04:17:00Z">
        <w:r w:rsidRPr="00471DF1">
          <w:rPr>
            <w:lang w:val="vi-VN"/>
          </w:rPr>
          <w:drawing>
            <wp:inline distT="0" distB="0" distL="0" distR="0" wp14:anchorId="09B3A577" wp14:editId="3C0CD5CC">
              <wp:extent cx="5943600" cy="1783080"/>
              <wp:effectExtent l="0" t="0" r="0" b="7620"/>
              <wp:docPr id="1076098958" name="Picture 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6098958" name="Picture 1" descr="A screen shot of a computer&#10;&#10;Description automatically generated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83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5CCC7A7" w14:textId="660D83F3" w:rsidR="00F15B99" w:rsidRDefault="0023356C">
      <w:pPr>
        <w:pStyle w:val="Heading2"/>
        <w:numPr>
          <w:ilvl w:val="0"/>
          <w:numId w:val="9"/>
        </w:numPr>
        <w:rPr>
          <w:ins w:id="81" w:author="Hanh Nhi" w:date="2024-10-18T11:19:00Z" w16du:dateUtc="2024-10-18T04:19:00Z"/>
          <w:lang w:val="vi-VN"/>
        </w:rPr>
      </w:pPr>
      <w:ins w:id="82" w:author="Hanh Nhi" w:date="2024-10-18T10:27:00Z" w16du:dateUtc="2024-10-18T03:27:00Z">
        <w:r>
          <w:lastRenderedPageBreak/>
          <w:t xml:space="preserve"> </w:t>
        </w:r>
      </w:ins>
      <w:ins w:id="83" w:author="Hanh Nhi" w:date="2024-10-17T21:55:00Z">
        <w:r w:rsidR="00F15B99" w:rsidRPr="00F15B99">
          <w:t>Create a script to install services as the following:</w:t>
        </w:r>
      </w:ins>
    </w:p>
    <w:p w14:paraId="140DEDEC" w14:textId="59A2F82E" w:rsidR="00471DF1" w:rsidRDefault="00FE0B92" w:rsidP="00471DF1">
      <w:pPr>
        <w:ind w:left="720"/>
        <w:rPr>
          <w:ins w:id="84" w:author="Hanh Nhi" w:date="2024-10-18T11:55:00Z" w16du:dateUtc="2024-10-18T04:55:00Z"/>
          <w:lang w:val="vi-VN"/>
        </w:rPr>
      </w:pPr>
      <w:ins w:id="85" w:author="Hanh Nhi" w:date="2024-10-18T11:55:00Z" w16du:dateUtc="2024-10-18T04:55:00Z">
        <w:r w:rsidRPr="00FE0B92">
          <w:rPr>
            <w:lang w:val="vi-VN"/>
          </w:rPr>
          <w:drawing>
            <wp:inline distT="0" distB="0" distL="0" distR="0" wp14:anchorId="5C17D47D" wp14:editId="4ADD3FB4">
              <wp:extent cx="5943600" cy="1851025"/>
              <wp:effectExtent l="0" t="0" r="0" b="0"/>
              <wp:docPr id="519914497" name="Picture 1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9914497" name="Picture 1" descr="A computer screen with white text&#10;&#10;Description automatically generated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51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0FD5CE" w14:textId="3444ACE5" w:rsidR="00FE0B92" w:rsidRDefault="00FE0B92" w:rsidP="00471DF1">
      <w:pPr>
        <w:ind w:left="720"/>
        <w:rPr>
          <w:ins w:id="86" w:author="Hanh Nhi" w:date="2024-10-18T11:55:00Z" w16du:dateUtc="2024-10-18T04:55:00Z"/>
          <w:lang w:val="vi-VN"/>
        </w:rPr>
      </w:pPr>
      <w:ins w:id="87" w:author="Hanh Nhi" w:date="2024-10-18T11:55:00Z" w16du:dateUtc="2024-10-18T04:55:00Z">
        <w:r w:rsidRPr="00FE0B92">
          <w:rPr>
            <w:lang w:val="vi-VN"/>
          </w:rPr>
          <w:drawing>
            <wp:inline distT="0" distB="0" distL="0" distR="0" wp14:anchorId="49A9AA7A" wp14:editId="4BD9E508">
              <wp:extent cx="5943600" cy="2581275"/>
              <wp:effectExtent l="0" t="0" r="0" b="9525"/>
              <wp:docPr id="95901494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901494" name="Picture 1" descr="A screenshot of a computer&#10;&#10;Description automatically generated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581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94018B" w14:textId="7D365A92" w:rsidR="00FE0B92" w:rsidRDefault="00FE0B92" w:rsidP="00FE0B92">
      <w:pPr>
        <w:pStyle w:val="Heading1"/>
        <w:rPr>
          <w:ins w:id="88" w:author="Hanh Nhi" w:date="2024-10-18T11:57:00Z" w16du:dateUtc="2024-10-18T04:57:00Z"/>
          <w:lang w:val="vi-VN"/>
        </w:rPr>
      </w:pPr>
      <w:ins w:id="89" w:author="Hanh Nhi" w:date="2024-10-18T11:56:00Z">
        <w:r w:rsidRPr="00FE0B92">
          <w:t>2. GitHub</w:t>
        </w:r>
      </w:ins>
    </w:p>
    <w:p w14:paraId="0E16F273" w14:textId="31964BCC" w:rsidR="00FE0B92" w:rsidRPr="00FE0B92" w:rsidRDefault="00FE0B92" w:rsidP="00FE0B92">
      <w:pPr>
        <w:rPr>
          <w:ins w:id="90" w:author="Hanh Nhi" w:date="2024-10-18T11:56:00Z" w16du:dateUtc="2024-10-18T04:56:00Z"/>
          <w:lang w:val="vi-VN"/>
        </w:rPr>
        <w:pPrChange w:id="91" w:author="Hanh Nhi" w:date="2024-10-18T11:57:00Z" w16du:dateUtc="2024-10-18T04:57:00Z">
          <w:pPr>
            <w:pStyle w:val="Heading1"/>
          </w:pPr>
        </w:pPrChange>
      </w:pPr>
      <w:ins w:id="92" w:author="Hanh Nhi" w:date="2024-10-18T11:57:00Z" w16du:dateUtc="2024-10-18T04:57:00Z">
        <w:r w:rsidRPr="00FE0B92">
          <w:rPr>
            <w:lang w:val="vi-VN"/>
          </w:rPr>
          <w:drawing>
            <wp:inline distT="0" distB="0" distL="0" distR="0" wp14:anchorId="6DE6A028" wp14:editId="11A98508">
              <wp:extent cx="5943600" cy="2669540"/>
              <wp:effectExtent l="0" t="0" r="0" b="0"/>
              <wp:docPr id="477614509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614509" name="Picture 1" descr="A screenshot of a computer&#10;&#10;Description automatically generated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69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F70B5A" w14:textId="2EBDBFB1" w:rsidR="00FE0B92" w:rsidRPr="00FE0B92" w:rsidRDefault="00FE0B92" w:rsidP="00FE0B92">
      <w:pPr>
        <w:rPr>
          <w:lang w:val="vi-VN"/>
        </w:rPr>
        <w:pPrChange w:id="93" w:author="Hanh Nhi" w:date="2024-10-18T11:56:00Z" w16du:dateUtc="2024-10-18T04:56:00Z">
          <w:pPr>
            <w:pStyle w:val="Title"/>
          </w:pPr>
        </w:pPrChange>
      </w:pPr>
      <w:ins w:id="94" w:author="Hanh Nhi" w:date="2024-10-18T11:56:00Z" w16du:dateUtc="2024-10-18T04:56:00Z">
        <w:r>
          <w:rPr>
            <w:lang w:val="vi-VN"/>
          </w:rPr>
          <w:lastRenderedPageBreak/>
          <w:tab/>
        </w:r>
        <w:r w:rsidRPr="00FE0B92">
          <w:rPr>
            <w:lang w:val="vi-VN"/>
          </w:rPr>
          <w:drawing>
            <wp:inline distT="0" distB="0" distL="0" distR="0" wp14:anchorId="406FAD7C" wp14:editId="1C8F84FC">
              <wp:extent cx="5943600" cy="2640330"/>
              <wp:effectExtent l="0" t="0" r="0" b="7620"/>
              <wp:docPr id="431414725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1414725" name="Picture 1" descr="A screenshot of a computer&#10;&#10;Description automatically generated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40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FE0B92" w:rsidRPr="00FE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1E67"/>
    <w:multiLevelType w:val="hybridMultilevel"/>
    <w:tmpl w:val="37006AA8"/>
    <w:lvl w:ilvl="0" w:tplc="49F6C8B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17AF"/>
    <w:multiLevelType w:val="hybridMultilevel"/>
    <w:tmpl w:val="84C643DC"/>
    <w:lvl w:ilvl="0" w:tplc="9EBE5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97F5A"/>
    <w:multiLevelType w:val="hybridMultilevel"/>
    <w:tmpl w:val="C5D41348"/>
    <w:lvl w:ilvl="0" w:tplc="07720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73E0D"/>
    <w:multiLevelType w:val="hybridMultilevel"/>
    <w:tmpl w:val="1C84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7FDF"/>
    <w:multiLevelType w:val="hybridMultilevel"/>
    <w:tmpl w:val="C738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85497"/>
    <w:multiLevelType w:val="hybridMultilevel"/>
    <w:tmpl w:val="B980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C56F1"/>
    <w:multiLevelType w:val="hybridMultilevel"/>
    <w:tmpl w:val="E490FF42"/>
    <w:lvl w:ilvl="0" w:tplc="4B88FC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5140B9"/>
    <w:multiLevelType w:val="hybridMultilevel"/>
    <w:tmpl w:val="57E09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C01AA"/>
    <w:multiLevelType w:val="hybridMultilevel"/>
    <w:tmpl w:val="3E965E46"/>
    <w:lvl w:ilvl="0" w:tplc="49F6C8B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158CB"/>
    <w:multiLevelType w:val="hybridMultilevel"/>
    <w:tmpl w:val="41E2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2031">
    <w:abstractNumId w:val="3"/>
  </w:num>
  <w:num w:numId="2" w16cid:durableId="1177187170">
    <w:abstractNumId w:val="1"/>
  </w:num>
  <w:num w:numId="3" w16cid:durableId="1562668737">
    <w:abstractNumId w:val="6"/>
  </w:num>
  <w:num w:numId="4" w16cid:durableId="450705168">
    <w:abstractNumId w:val="9"/>
  </w:num>
  <w:num w:numId="5" w16cid:durableId="1356423561">
    <w:abstractNumId w:val="2"/>
  </w:num>
  <w:num w:numId="6" w16cid:durableId="1755125058">
    <w:abstractNumId w:val="5"/>
  </w:num>
  <w:num w:numId="7" w16cid:durableId="493228612">
    <w:abstractNumId w:val="8"/>
  </w:num>
  <w:num w:numId="8" w16cid:durableId="1315404005">
    <w:abstractNumId w:val="4"/>
  </w:num>
  <w:num w:numId="9" w16cid:durableId="1910265585">
    <w:abstractNumId w:val="0"/>
  </w:num>
  <w:num w:numId="10" w16cid:durableId="207496720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nh Nhi">
    <w15:presenceInfo w15:providerId="Windows Live" w15:userId="df4045ee651eb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A"/>
    <w:rsid w:val="00007358"/>
    <w:rsid w:val="00007602"/>
    <w:rsid w:val="00095423"/>
    <w:rsid w:val="00130BCA"/>
    <w:rsid w:val="00153F13"/>
    <w:rsid w:val="001B72D4"/>
    <w:rsid w:val="001D685C"/>
    <w:rsid w:val="0023356C"/>
    <w:rsid w:val="002911F4"/>
    <w:rsid w:val="00330BEB"/>
    <w:rsid w:val="00345FE3"/>
    <w:rsid w:val="003519E2"/>
    <w:rsid w:val="00471DF1"/>
    <w:rsid w:val="004D7CE6"/>
    <w:rsid w:val="0050474F"/>
    <w:rsid w:val="005616A2"/>
    <w:rsid w:val="005809DC"/>
    <w:rsid w:val="0058379A"/>
    <w:rsid w:val="005C0E3A"/>
    <w:rsid w:val="00640F69"/>
    <w:rsid w:val="006766AD"/>
    <w:rsid w:val="006961C8"/>
    <w:rsid w:val="007665DC"/>
    <w:rsid w:val="00870A64"/>
    <w:rsid w:val="008B4FA4"/>
    <w:rsid w:val="008F01FA"/>
    <w:rsid w:val="008F6CF0"/>
    <w:rsid w:val="009436D4"/>
    <w:rsid w:val="00A10362"/>
    <w:rsid w:val="00A255C5"/>
    <w:rsid w:val="00A61BDE"/>
    <w:rsid w:val="00AA7AEF"/>
    <w:rsid w:val="00AC40B4"/>
    <w:rsid w:val="00CB26E2"/>
    <w:rsid w:val="00D732F9"/>
    <w:rsid w:val="00D94C35"/>
    <w:rsid w:val="00DA4F45"/>
    <w:rsid w:val="00DD0EC1"/>
    <w:rsid w:val="00F15B99"/>
    <w:rsid w:val="00F517F6"/>
    <w:rsid w:val="00FD3AE0"/>
    <w:rsid w:val="00FE0B92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96A2"/>
  <w15:chartTrackingRefBased/>
  <w15:docId w15:val="{4A83C246-9DB1-4C62-9123-C27251C5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CF0"/>
    <w:pPr>
      <w:keepNext/>
      <w:keepLines/>
      <w:spacing w:before="360" w:after="80"/>
      <w:outlineLvl w:val="0"/>
      <w:pPrChange w:id="0" w:author="Hanh Nhi" w:date="2024-10-14T08:28:00Z">
        <w:pPr>
          <w:keepNext/>
          <w:keepLines/>
          <w:spacing w:before="360" w:after="80" w:line="259" w:lineRule="auto"/>
          <w:outlineLvl w:val="0"/>
        </w:pPr>
      </w:pPrChange>
    </w:pPr>
    <w:rPr>
      <w:rFonts w:eastAsiaTheme="majorEastAsia" w:cstheme="majorBidi"/>
      <w:b/>
      <w:color w:val="C00000"/>
      <w:sz w:val="32"/>
      <w:szCs w:val="40"/>
      <w:rPrChange w:id="0" w:author="Hanh Nhi" w:date="2024-10-14T08:28:00Z">
        <w:rPr>
          <w:rFonts w:eastAsiaTheme="majorEastAsia" w:cstheme="majorBidi"/>
          <w:color w:val="C00000"/>
          <w:kern w:val="2"/>
          <w:sz w:val="32"/>
          <w:szCs w:val="40"/>
          <w:lang w:val="en-US" w:eastAsia="en-US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CF0"/>
    <w:pPr>
      <w:keepNext/>
      <w:keepLines/>
      <w:spacing w:before="160" w:after="80"/>
      <w:outlineLvl w:val="1"/>
      <w:pPrChange w:id="1" w:author="Hanh Nhi" w:date="2024-10-14T08:29:00Z">
        <w:pPr>
          <w:keepNext/>
          <w:keepLines/>
          <w:spacing w:before="160" w:after="80" w:line="259" w:lineRule="auto"/>
          <w:outlineLvl w:val="1"/>
        </w:pPr>
      </w:pPrChange>
    </w:pPr>
    <w:rPr>
      <w:rFonts w:eastAsiaTheme="majorEastAsia" w:cstheme="majorBidi"/>
      <w:b/>
      <w:color w:val="00B050"/>
      <w:sz w:val="28"/>
      <w:szCs w:val="32"/>
      <w:rPrChange w:id="1" w:author="Hanh Nhi" w:date="2024-10-14T08:29:00Z">
        <w:rPr>
          <w:rFonts w:eastAsiaTheme="majorEastAsia" w:cstheme="majorBidi"/>
          <w:color w:val="0F4761" w:themeColor="accent1" w:themeShade="BF"/>
          <w:kern w:val="2"/>
          <w:sz w:val="28"/>
          <w:szCs w:val="32"/>
          <w:lang w:val="en-US" w:eastAsia="en-US" w:bidi="ar-SA"/>
          <w14:ligatures w14:val="standardContextual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F0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CF0"/>
    <w:rPr>
      <w:rFonts w:ascii="Times New Roman" w:eastAsiaTheme="majorEastAsia" w:hAnsi="Times New Roman" w:cstheme="majorBidi"/>
      <w:b/>
      <w:color w:val="00B05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F0"/>
    <w:pPr>
      <w:spacing w:after="80" w:line="240" w:lineRule="auto"/>
      <w:contextualSpacing/>
      <w:pPrChange w:id="2" w:author="Hanh Nhi" w:date="2024-10-14T08:29:00Z">
        <w:pPr>
          <w:spacing w:after="80"/>
          <w:contextualSpacing/>
        </w:pPr>
      </w:pPrChange>
    </w:pPr>
    <w:rPr>
      <w:rFonts w:eastAsiaTheme="majorEastAsia" w:cstheme="majorBidi"/>
      <w:b/>
      <w:color w:val="002060"/>
      <w:spacing w:val="-10"/>
      <w:kern w:val="28"/>
      <w:sz w:val="56"/>
      <w:szCs w:val="56"/>
      <w:rPrChange w:id="2" w:author="Hanh Nhi" w:date="2024-10-14T08:29:00Z">
        <w:rPr>
          <w:rFonts w:eastAsiaTheme="majorEastAsia" w:cstheme="majorBidi"/>
          <w:color w:val="002060"/>
          <w:spacing w:val="-10"/>
          <w:kern w:val="28"/>
          <w:sz w:val="56"/>
          <w:szCs w:val="56"/>
          <w:lang w:val="en-US" w:eastAsia="en-US" w:bidi="ar-SA"/>
          <w14:ligatures w14:val="standardContextual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8F6CF0"/>
    <w:rPr>
      <w:rFonts w:ascii="Times New Roman" w:eastAsiaTheme="majorEastAsia" w:hAnsi="Times New Roman" w:cstheme="majorBidi"/>
      <w:b/>
      <w:color w:val="00206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C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07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6</cp:revision>
  <dcterms:created xsi:type="dcterms:W3CDTF">2024-10-14T01:20:00Z</dcterms:created>
  <dcterms:modified xsi:type="dcterms:W3CDTF">2024-10-18T04:57:00Z</dcterms:modified>
</cp:coreProperties>
</file>